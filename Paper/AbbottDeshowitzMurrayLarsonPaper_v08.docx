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89A2D" w14:textId="77777777" w:rsidR="009B1D59" w:rsidRPr="00E14E8D" w:rsidRDefault="00B24836" w:rsidP="009B1D59">
      <w:pPr>
        <w:pStyle w:val="Title1"/>
      </w:pPr>
      <w:bookmarkStart w:id="0" w:name="_Hlk484026499"/>
      <w:bookmarkEnd w:id="0"/>
      <w:r w:rsidRPr="00E14E8D">
        <w:t xml:space="preserve">Detecting, </w:t>
      </w:r>
      <w:r w:rsidR="00BE73A2" w:rsidRPr="00E14E8D">
        <w:t>Mapping</w:t>
      </w:r>
      <w:r w:rsidRPr="00E14E8D">
        <w:t>, and G</w:t>
      </w:r>
      <w:r w:rsidR="001532C0" w:rsidRPr="00E14E8D">
        <w:t>rading</w:t>
      </w:r>
      <w:r w:rsidR="00BE73A2" w:rsidRPr="00E14E8D">
        <w:t xml:space="preserve"> Sidewalks using Street View Images and Secondary Sources</w:t>
      </w:r>
      <w:r w:rsidR="001532C0" w:rsidRPr="00E14E8D">
        <w:t xml:space="preserve"> for the city of Dallas</w:t>
      </w:r>
    </w:p>
    <w:p w14:paraId="256FB20D" w14:textId="77777777" w:rsidR="00BE73A2" w:rsidRPr="00E14E8D" w:rsidRDefault="00BE73A2" w:rsidP="00E3194C">
      <w:pPr>
        <w:pStyle w:val="author"/>
        <w:spacing w:after="0"/>
        <w:rPr>
          <w:lang w:val="de-DE"/>
        </w:rPr>
      </w:pPr>
      <w:r w:rsidRPr="00E14E8D">
        <w:rPr>
          <w:lang w:val="de-DE"/>
        </w:rPr>
        <w:t>Andrew Abbott</w:t>
      </w:r>
      <w:r w:rsidRPr="00E14E8D">
        <w:rPr>
          <w:position w:val="6"/>
          <w:sz w:val="11"/>
          <w:szCs w:val="11"/>
          <w:lang w:val="de-DE"/>
        </w:rPr>
        <w:t>1</w:t>
      </w:r>
      <w:r w:rsidRPr="00E14E8D">
        <w:rPr>
          <w:lang w:val="de-DE"/>
        </w:rPr>
        <w:t>, Alex Deshowitz</w:t>
      </w:r>
      <w:r w:rsidRPr="00E14E8D">
        <w:rPr>
          <w:position w:val="6"/>
          <w:sz w:val="11"/>
          <w:szCs w:val="11"/>
          <w:lang w:val="de-DE"/>
        </w:rPr>
        <w:t>1</w:t>
      </w:r>
      <w:r w:rsidRPr="00E14E8D">
        <w:rPr>
          <w:lang w:val="de-DE"/>
        </w:rPr>
        <w:t>, Dennis Murray</w:t>
      </w:r>
      <w:r w:rsidRPr="00E14E8D">
        <w:rPr>
          <w:position w:val="6"/>
          <w:sz w:val="11"/>
          <w:szCs w:val="11"/>
          <w:lang w:val="de-DE"/>
        </w:rPr>
        <w:t>1</w:t>
      </w:r>
      <w:r w:rsidRPr="00E14E8D">
        <w:rPr>
          <w:lang w:val="de-DE"/>
        </w:rPr>
        <w:t>, Dr. Eric Larson</w:t>
      </w:r>
      <w:r w:rsidRPr="00E14E8D">
        <w:rPr>
          <w:position w:val="6"/>
          <w:sz w:val="11"/>
          <w:szCs w:val="11"/>
          <w:lang w:val="de-DE"/>
        </w:rPr>
        <w:t>1</w:t>
      </w:r>
    </w:p>
    <w:p w14:paraId="490E6062" w14:textId="77777777" w:rsidR="00BE73A2" w:rsidRPr="00E14E8D" w:rsidRDefault="00BE73A2" w:rsidP="00BE73A2">
      <w:pPr>
        <w:pStyle w:val="authorinfo"/>
        <w:rPr>
          <w:lang w:val="de-DE"/>
        </w:rPr>
      </w:pPr>
    </w:p>
    <w:p w14:paraId="23BD844D" w14:textId="7694F6A1" w:rsidR="009B1D59" w:rsidRPr="00E14E8D" w:rsidRDefault="009B1D59" w:rsidP="00777349">
      <w:pPr>
        <w:pStyle w:val="authorinfo"/>
        <w:rPr>
          <w:lang w:val="de-DE"/>
        </w:rPr>
      </w:pPr>
      <w:r w:rsidRPr="00E14E8D">
        <w:rPr>
          <w:position w:val="6"/>
          <w:sz w:val="11"/>
          <w:szCs w:val="11"/>
          <w:lang w:val="de-DE"/>
        </w:rPr>
        <w:t>1</w:t>
      </w:r>
      <w:r w:rsidRPr="00E14E8D">
        <w:rPr>
          <w:lang w:val="de-DE"/>
        </w:rPr>
        <w:t xml:space="preserve"> </w:t>
      </w:r>
      <w:r w:rsidR="00BE73A2" w:rsidRPr="00E14E8D">
        <w:rPr>
          <w:lang w:val="de-DE"/>
        </w:rPr>
        <w:t>Southern Methodist University, Dallas, Texas</w:t>
      </w:r>
    </w:p>
    <w:p w14:paraId="38895065" w14:textId="6B194849" w:rsidR="009B1D59" w:rsidRPr="00E14E8D" w:rsidRDefault="009B1D59" w:rsidP="009B1D59">
      <w:pPr>
        <w:pStyle w:val="abstract"/>
        <w:rPr>
          <w:szCs w:val="18"/>
        </w:rPr>
      </w:pPr>
      <w:r w:rsidRPr="00E14E8D">
        <w:rPr>
          <w:b/>
        </w:rPr>
        <w:t>Abstract.</w:t>
      </w:r>
      <w:r w:rsidRPr="00E14E8D">
        <w:t xml:space="preserve"> </w:t>
      </w:r>
      <w:r w:rsidR="00AD4E0C" w:rsidRPr="00E14E8D">
        <w:t xml:space="preserve">Sidewalks </w:t>
      </w:r>
      <w:del w:id="1" w:author="Dennis Murray" w:date="2017-10-09T20:57:00Z">
        <w:r w:rsidR="00AD4E0C" w:rsidRPr="00E14E8D" w:rsidDel="00F30199">
          <w:delText xml:space="preserve">have long provided </w:delText>
        </w:r>
      </w:del>
      <w:ins w:id="2" w:author="Dennis Murray" w:date="2017-10-09T20:57:00Z">
        <w:r w:rsidR="00F30199">
          <w:t xml:space="preserve">provide </w:t>
        </w:r>
      </w:ins>
      <w:r w:rsidR="00AD4E0C" w:rsidRPr="00E14E8D">
        <w:t>visitors and residents of municipalities with a means of accessing the resources in the area. However, for individuals with mobility challenges, the mere presence of a sidewalk is often not enough information to determine whether they are able to easily access a point of interest.</w:t>
      </w:r>
      <w:r w:rsidR="00655127" w:rsidRPr="00E14E8D">
        <w:t xml:space="preserve"> </w:t>
      </w:r>
      <w:r w:rsidR="00AD4E0C" w:rsidRPr="00E14E8D">
        <w:t>Features</w:t>
      </w:r>
      <w:del w:id="3" w:author="Dennis Murray" w:date="2017-10-18T20:15:00Z">
        <w:r w:rsidR="00AD4E0C" w:rsidRPr="00E14E8D" w:rsidDel="0012032B">
          <w:delText>,</w:delText>
        </w:r>
      </w:del>
      <w:r w:rsidR="00AD4E0C" w:rsidRPr="00E14E8D">
        <w:t xml:space="preserve"> such as curb ramps</w:t>
      </w:r>
      <w:del w:id="4" w:author="Dennis Murray" w:date="2017-10-18T20:17:00Z">
        <w:r w:rsidR="00AD4E0C" w:rsidRPr="00E14E8D" w:rsidDel="0012032B">
          <w:delText>,</w:delText>
        </w:r>
      </w:del>
      <w:r w:rsidR="00AD4E0C" w:rsidRPr="00E14E8D">
        <w:t xml:space="preserve"> are often much more important in the planning of a route for the mobility challenged.</w:t>
      </w:r>
      <w:r w:rsidR="00655127" w:rsidRPr="00E14E8D">
        <w:t xml:space="preserve"> </w:t>
      </w:r>
      <w:r w:rsidR="00D1060C" w:rsidRPr="00E14E8D">
        <w:t xml:space="preserve">In this </w:t>
      </w:r>
      <w:del w:id="5" w:author="Dennis Murray" w:date="2017-10-18T20:20:00Z">
        <w:r w:rsidR="00D1060C" w:rsidRPr="00E14E8D" w:rsidDel="0012032B">
          <w:delText>paper</w:delText>
        </w:r>
      </w:del>
      <w:ins w:id="6" w:author="Dennis Murray" w:date="2017-10-18T20:20:00Z">
        <w:r w:rsidR="0012032B">
          <w:t>research</w:t>
        </w:r>
      </w:ins>
      <w:r w:rsidR="00D1060C" w:rsidRPr="00E14E8D">
        <w:t xml:space="preserve">, machine learning methods </w:t>
      </w:r>
      <w:del w:id="7" w:author="Dennis Murray" w:date="2017-10-18T20:20:00Z">
        <w:r w:rsidR="00E14E8D" w:rsidRPr="00E14E8D" w:rsidDel="0012032B">
          <w:delText xml:space="preserve">are </w:delText>
        </w:r>
      </w:del>
      <w:ins w:id="8" w:author="Dennis Murray" w:date="2017-10-18T20:20:00Z">
        <w:r w:rsidR="0012032B">
          <w:t xml:space="preserve">were </w:t>
        </w:r>
      </w:ins>
      <w:r w:rsidR="00E14E8D" w:rsidRPr="00E14E8D">
        <w:t xml:space="preserve">used </w:t>
      </w:r>
      <w:r w:rsidR="00D1060C" w:rsidRPr="00E14E8D">
        <w:t xml:space="preserve">to </w:t>
      </w:r>
      <w:del w:id="9" w:author="Dennis Murray" w:date="2017-10-18T20:18:00Z">
        <w:r w:rsidR="00D1060C" w:rsidRPr="00E14E8D" w:rsidDel="0012032B">
          <w:delText xml:space="preserve">find and map </w:delText>
        </w:r>
      </w:del>
      <w:ins w:id="10" w:author="Dennis Murray" w:date="2017-10-18T20:18:00Z">
        <w:r w:rsidR="0012032B">
          <w:t xml:space="preserve">identify </w:t>
        </w:r>
      </w:ins>
      <w:r w:rsidR="00655127" w:rsidRPr="00E14E8D">
        <w:t xml:space="preserve">curb ramps </w:t>
      </w:r>
      <w:ins w:id="11" w:author="Dennis Murray" w:date="2017-10-18T20:18:00Z">
        <w:r w:rsidR="0012032B">
          <w:t>in “Street View” images</w:t>
        </w:r>
      </w:ins>
      <w:ins w:id="12" w:author="Dennis Murray" w:date="2017-10-18T20:19:00Z">
        <w:r w:rsidR="0012032B">
          <w:t xml:space="preserve">.  The data developed from this task would create another layer of geo-coded data that could be added to maps and their metadata.  </w:t>
        </w:r>
      </w:ins>
      <w:ins w:id="13" w:author="Dennis Murray" w:date="2017-10-18T20:18:00Z">
        <w:r w:rsidR="0012032B">
          <w:t xml:space="preserve"> </w:t>
        </w:r>
      </w:ins>
      <w:del w:id="14" w:author="Dennis Murray" w:date="2017-10-18T20:18:00Z">
        <w:r w:rsidR="00AD4E0C" w:rsidRPr="00E14E8D" w:rsidDel="0012032B">
          <w:delText>so that a path can be graded based on a qualitative scoring model that we call QSI (quality of Sidewalk Index)</w:delText>
        </w:r>
      </w:del>
      <w:r w:rsidR="00D1060C" w:rsidRPr="00E14E8D">
        <w:t>.</w:t>
      </w:r>
      <w:del w:id="15" w:author="Dennis Murray" w:date="2017-10-18T20:27:00Z">
        <w:r w:rsidR="00D1060C" w:rsidRPr="00E14E8D" w:rsidDel="00523499">
          <w:delText xml:space="preserve"> </w:delText>
        </w:r>
      </w:del>
      <w:ins w:id="16" w:author="Dennis Murray" w:date="2017-10-18T20:27:00Z">
        <w:r w:rsidR="00523499">
          <w:t>The image dataset consists of XX panoramic street view images, with a “</w:t>
        </w:r>
      </w:ins>
      <w:ins w:id="17" w:author="Dennis Murray" w:date="2017-10-18T20:28:00Z">
        <w:r w:rsidR="00523499">
          <w:t xml:space="preserve">matching </w:t>
        </w:r>
      </w:ins>
      <w:ins w:id="18" w:author="Dennis Murray" w:date="2017-10-18T20:27:00Z">
        <w:r w:rsidR="00523499">
          <w:t xml:space="preserve">bounding box” dataset </w:t>
        </w:r>
      </w:ins>
      <w:ins w:id="19" w:author="Dennis Murray" w:date="2017-10-18T20:28:00Z">
        <w:r w:rsidR="00523499">
          <w:t xml:space="preserve">that identifies the location of curb cuts.  In total, the data consists of more than 40,000 examples of the actual locations of curb ramps as well as locations where curb ramps are expected.  </w:t>
        </w:r>
      </w:ins>
      <w:del w:id="20" w:author="Dennis Murray" w:date="2017-10-18T20:27:00Z">
        <w:r w:rsidR="005F7696" w:rsidRPr="00E14E8D" w:rsidDel="00523499">
          <w:delText>Using a dataset shared by researchers at the University of Maryland, w</w:delText>
        </w:r>
        <w:r w:rsidR="00D1060C" w:rsidRPr="00E14E8D" w:rsidDel="00523499">
          <w:delText>e create</w:delText>
        </w:r>
        <w:r w:rsidR="00AD4E0C" w:rsidRPr="00E14E8D" w:rsidDel="00523499">
          <w:delText>d a training set of images used</w:delText>
        </w:r>
        <w:r w:rsidR="00B66EA8" w:rsidRPr="00E14E8D" w:rsidDel="00523499">
          <w:delText xml:space="preserve"> to </w:delText>
        </w:r>
        <w:r w:rsidR="00AD4E0C" w:rsidRPr="00E14E8D" w:rsidDel="00523499">
          <w:delText>develop</w:delText>
        </w:r>
        <w:r w:rsidR="00B66EA8" w:rsidRPr="00E14E8D" w:rsidDel="00523499">
          <w:delText xml:space="preserve"> a convolutional neural network </w:delText>
        </w:r>
        <w:r w:rsidR="00AD4E0C" w:rsidRPr="00E14E8D" w:rsidDel="00523499">
          <w:delText xml:space="preserve">which identifies previously-labeled curb </w:delText>
        </w:r>
      </w:del>
      <w:del w:id="21" w:author="Dennis Murray" w:date="2017-10-18T20:21:00Z">
        <w:r w:rsidR="00AD4E0C" w:rsidRPr="00E14E8D" w:rsidDel="0012032B">
          <w:delText>cuts</w:delText>
        </w:r>
      </w:del>
      <w:r w:rsidR="00AD4E0C" w:rsidRPr="00E14E8D">
        <w:t>.</w:t>
      </w:r>
      <w:r w:rsidR="00D1060C" w:rsidRPr="00E14E8D">
        <w:rPr>
          <w:szCs w:val="18"/>
        </w:rPr>
        <w:t xml:space="preserve"> </w:t>
      </w:r>
      <w:del w:id="22" w:author="Dennis Murray" w:date="2017-10-18T20:25:00Z">
        <w:r w:rsidR="00655127" w:rsidRPr="00E14E8D" w:rsidDel="00523499">
          <w:rPr>
            <w:szCs w:val="18"/>
          </w:rPr>
          <w:delText>The model identifies the pre</w:delText>
        </w:r>
        <w:r w:rsidR="00AD4E0C" w:rsidRPr="00E14E8D" w:rsidDel="00523499">
          <w:rPr>
            <w:szCs w:val="18"/>
          </w:rPr>
          <w:delText xml:space="preserve">sence or absence of curb </w:delText>
        </w:r>
      </w:del>
      <w:del w:id="23" w:author="Dennis Murray" w:date="2017-10-18T20:21:00Z">
        <w:r w:rsidR="00AD4E0C" w:rsidRPr="00E14E8D" w:rsidDel="0012032B">
          <w:rPr>
            <w:szCs w:val="18"/>
          </w:rPr>
          <w:delText xml:space="preserve">cuts </w:delText>
        </w:r>
      </w:del>
      <w:del w:id="24" w:author="Dennis Murray" w:date="2017-10-18T20:25:00Z">
        <w:r w:rsidR="00AD4E0C" w:rsidRPr="00E14E8D" w:rsidDel="00523499">
          <w:rPr>
            <w:szCs w:val="18"/>
          </w:rPr>
          <w:delText xml:space="preserve">80% of the time.  </w:delText>
        </w:r>
      </w:del>
      <w:ins w:id="25" w:author="Dennis Murray" w:date="2017-10-18T20:25:00Z">
        <w:r w:rsidR="00523499">
          <w:rPr>
            <w:szCs w:val="18"/>
          </w:rPr>
          <w:t xml:space="preserve">We used a convolutional neural network to identify the presence of curb ramps in </w:t>
        </w:r>
      </w:ins>
      <w:ins w:id="26" w:author="Dennis Murray" w:date="2017-10-18T20:26:00Z">
        <w:r w:rsidR="00523499">
          <w:rPr>
            <w:szCs w:val="18"/>
          </w:rPr>
          <w:t xml:space="preserve">the Project Sidewalk </w:t>
        </w:r>
      </w:ins>
      <w:ins w:id="27" w:author="Dennis Murray" w:date="2017-10-18T20:25:00Z">
        <w:r w:rsidR="00523499">
          <w:rPr>
            <w:szCs w:val="18"/>
          </w:rPr>
          <w:t>images, and benchmark the perfor</w:t>
        </w:r>
      </w:ins>
      <w:ins w:id="28" w:author="Dennis Murray" w:date="2017-10-18T20:26:00Z">
        <w:r w:rsidR="00523499">
          <w:rPr>
            <w:szCs w:val="18"/>
          </w:rPr>
          <w:t>mance against a logistic regression model.</w:t>
        </w:r>
      </w:ins>
    </w:p>
    <w:p w14:paraId="06DE050B" w14:textId="77777777" w:rsidR="009B1D59" w:rsidRPr="00E14E8D" w:rsidRDefault="009B1D59" w:rsidP="009B1D59">
      <w:pPr>
        <w:pStyle w:val="heading10"/>
      </w:pPr>
      <w:r w:rsidRPr="00E14E8D">
        <w:t xml:space="preserve">1   </w:t>
      </w:r>
      <w:commentRangeStart w:id="29"/>
      <w:r w:rsidRPr="00E14E8D">
        <w:t>Introduction</w:t>
      </w:r>
      <w:commentRangeEnd w:id="29"/>
      <w:r w:rsidR="00F30199">
        <w:rPr>
          <w:rStyle w:val="CommentReference"/>
          <w:b w:val="0"/>
        </w:rPr>
        <w:commentReference w:id="29"/>
      </w:r>
    </w:p>
    <w:p w14:paraId="40B1258C" w14:textId="43588D36" w:rsidR="00530A91" w:rsidRPr="00E14E8D" w:rsidRDefault="00655127" w:rsidP="00777349">
      <w:pPr>
        <w:tabs>
          <w:tab w:val="left" w:pos="180"/>
        </w:tabs>
        <w:ind w:firstLine="230"/>
      </w:pPr>
      <w:r w:rsidRPr="00E14E8D">
        <w:t xml:space="preserve">For </w:t>
      </w:r>
      <w:r w:rsidR="00E07F5E" w:rsidRPr="00E14E8D">
        <w:t>individuals</w:t>
      </w:r>
      <w:r w:rsidRPr="00E14E8D">
        <w:t xml:space="preserve"> </w:t>
      </w:r>
      <w:r w:rsidR="00E07F5E" w:rsidRPr="00E14E8D">
        <w:t>with mobility limitations</w:t>
      </w:r>
      <w:r w:rsidRPr="00E14E8D">
        <w:t xml:space="preserve">, </w:t>
      </w:r>
      <w:r w:rsidR="00E07F5E" w:rsidRPr="00E14E8D">
        <w:t xml:space="preserve">the </w:t>
      </w:r>
      <w:r w:rsidRPr="00E14E8D">
        <w:t xml:space="preserve">availability of sidewalks </w:t>
      </w:r>
      <w:r w:rsidR="00D16969" w:rsidRPr="00E14E8D">
        <w:t>with quality</w:t>
      </w:r>
      <w:r w:rsidRPr="00E14E8D">
        <w:t xml:space="preserve"> curb ramps represent</w:t>
      </w:r>
      <w:r w:rsidR="00D16969" w:rsidRPr="00E14E8D">
        <w:t>s</w:t>
      </w:r>
      <w:r w:rsidRPr="00E14E8D">
        <w:t xml:space="preserve"> a necessity in navigating a city or urban environment.  In the absence of </w:t>
      </w:r>
      <w:r w:rsidR="00D16969" w:rsidRPr="00E14E8D">
        <w:t>this information</w:t>
      </w:r>
      <w:r w:rsidRPr="00E14E8D">
        <w:t xml:space="preserve"> wheelchair users</w:t>
      </w:r>
      <w:r w:rsidR="00D16969" w:rsidRPr="00E14E8D">
        <w:t xml:space="preserve"> are forced to</w:t>
      </w:r>
      <w:r w:rsidRPr="00E14E8D">
        <w:t xml:space="preserve"> rely on their own experience and knowledge of a specific </w:t>
      </w:r>
      <w:r w:rsidR="00D16969" w:rsidRPr="00E14E8D">
        <w:t>area</w:t>
      </w:r>
      <w:r w:rsidRPr="00E14E8D">
        <w:t xml:space="preserve"> to</w:t>
      </w:r>
      <w:r w:rsidR="00D16969" w:rsidRPr="00E14E8D">
        <w:t xml:space="preserve"> successfully</w:t>
      </w:r>
      <w:r w:rsidRPr="00E14E8D">
        <w:t xml:space="preserve"> navigate</w:t>
      </w:r>
      <w:r w:rsidR="00D16969" w:rsidRPr="00E14E8D">
        <w:t xml:space="preserve"> to their destination in an efficient and safe manner</w:t>
      </w:r>
      <w:r w:rsidRPr="00E14E8D">
        <w:t xml:space="preserve">.  </w:t>
      </w:r>
      <w:r w:rsidR="0069020A" w:rsidRPr="00E14E8D">
        <w:t>Without this knowledge, a wheelchair user may be required to take much longer routes</w:t>
      </w:r>
      <w:r w:rsidR="00D16969" w:rsidRPr="00E14E8D">
        <w:t>, may sustain serious injuries, or may choose not to travel at all</w:t>
      </w:r>
      <w:r w:rsidR="0069020A" w:rsidRPr="00E14E8D">
        <w:t>.</w:t>
      </w:r>
      <w:r w:rsidR="00D16969" w:rsidRPr="00E14E8D">
        <w:t xml:space="preserve"> </w:t>
      </w:r>
      <w:r w:rsidR="00F16C74" w:rsidRPr="00E14E8D">
        <w:t>Previous attempts at identifying curb cuts have</w:t>
      </w:r>
      <w:r w:rsidR="0000469B" w:rsidRPr="00E14E8D">
        <w:t xml:space="preserve"> been carried out through in-person</w:t>
      </w:r>
      <w:r w:rsidR="00B24836" w:rsidRPr="00E14E8D">
        <w:t xml:space="preserve"> (</w:t>
      </w:r>
      <w:r w:rsidR="0016262C" w:rsidRPr="00E14E8D">
        <w:t>subjective)</w:t>
      </w:r>
      <w:r w:rsidR="0000469B" w:rsidRPr="00E14E8D">
        <w:t xml:space="preserve"> “Neighborhood Audits” or through information cataloged in </w:t>
      </w:r>
      <w:r w:rsidR="003A7666" w:rsidRPr="00E14E8D">
        <w:t>Geographic Information Systems</w:t>
      </w:r>
      <w:ins w:id="30" w:author="Dennis Murray" w:date="2017-10-18T20:30:00Z">
        <w:r w:rsidR="00523499">
          <w:t xml:space="preserve"> [18]</w:t>
        </w:r>
      </w:ins>
      <w:r w:rsidR="003A7666" w:rsidRPr="00E14E8D">
        <w:t>.</w:t>
      </w:r>
      <w:r w:rsidR="0000469B" w:rsidRPr="00E14E8D">
        <w:t xml:space="preserve"> The completeness, timeliness, and quality of the information gathered in these methods </w:t>
      </w:r>
      <w:r w:rsidR="00F16C74" w:rsidRPr="00E14E8D">
        <w:t>is often</w:t>
      </w:r>
      <w:r w:rsidR="0000469B" w:rsidRPr="00E14E8D">
        <w:t xml:space="preserve"> </w:t>
      </w:r>
      <w:r w:rsidR="00AC140A" w:rsidRPr="00E14E8D">
        <w:t>lower than</w:t>
      </w:r>
      <w:r w:rsidR="0000469B" w:rsidRPr="00E14E8D">
        <w:t xml:space="preserve"> what is needed for a comprehensive view of the availability of a feature like </w:t>
      </w:r>
      <w:del w:id="31" w:author="Dennis Murray" w:date="2017-10-18T20:23:00Z">
        <w:r w:rsidR="0000469B" w:rsidRPr="00E14E8D" w:rsidDel="0012032B">
          <w:delText xml:space="preserve">sidewalks </w:delText>
        </w:r>
      </w:del>
      <w:ins w:id="32" w:author="Dennis Murray" w:date="2017-10-18T20:23:00Z">
        <w:r w:rsidR="0012032B">
          <w:t xml:space="preserve">curb ramps or sidewalks </w:t>
        </w:r>
      </w:ins>
      <w:r w:rsidR="0000469B" w:rsidRPr="00E14E8D">
        <w:t>across a city.</w:t>
      </w:r>
      <w:r w:rsidR="00812D4E" w:rsidRPr="00E14E8D">
        <w:t xml:space="preserve"> </w:t>
      </w:r>
      <w:r w:rsidR="00F16C74" w:rsidRPr="00E14E8D">
        <w:t>These approaches also tend to come with a very high cost of acquisition.</w:t>
      </w:r>
    </w:p>
    <w:p w14:paraId="586682D1" w14:textId="1ACB735F" w:rsidR="00BF185F" w:rsidRPr="00E14E8D" w:rsidRDefault="006741DD" w:rsidP="00777349">
      <w:pPr>
        <w:tabs>
          <w:tab w:val="left" w:pos="180"/>
        </w:tabs>
        <w:ind w:firstLine="230"/>
      </w:pPr>
      <w:r w:rsidRPr="00E14E8D">
        <w:t xml:space="preserve">The city of Dallas approached SMU with the previously stated concerns regarding their infrastructure. </w:t>
      </w:r>
      <w:r w:rsidR="00812D4E" w:rsidRPr="00E14E8D">
        <w:t xml:space="preserve">There </w:t>
      </w:r>
      <w:r w:rsidR="007C7163" w:rsidRPr="00E14E8D">
        <w:t>is</w:t>
      </w:r>
      <w:r w:rsidR="00812D4E" w:rsidRPr="00E14E8D">
        <w:t xml:space="preserve"> a myriad of reasons for the city of Dallas to focus a portion of spending on sidewalk creation and repair. For the</w:t>
      </w:r>
      <w:r w:rsidR="0000469B" w:rsidRPr="00E14E8D">
        <w:t xml:space="preserve"> mobility impaired, availability of sidewalks is a</w:t>
      </w:r>
      <w:r w:rsidR="00812D4E" w:rsidRPr="00E14E8D">
        <w:t>n essential requirement for moving about the metropolitan area</w:t>
      </w:r>
      <w:r w:rsidR="003A7666" w:rsidRPr="00E14E8D">
        <w:t>.</w:t>
      </w:r>
      <w:r w:rsidR="008F5F72" w:rsidRPr="00E14E8D">
        <w:t xml:space="preserve"> </w:t>
      </w:r>
      <w:r w:rsidR="00812D4E" w:rsidRPr="00E14E8D">
        <w:lastRenderedPageBreak/>
        <w:t>Additionally, sidewalks allow citizens to move in a safe manner around the city without the risks associated with walking in the streets amongst cars driven by ever-i</w:t>
      </w:r>
      <w:r w:rsidR="003A7666" w:rsidRPr="00E14E8D">
        <w:t>ncreasingly distracted drivers.</w:t>
      </w:r>
      <w:r w:rsidR="00812D4E" w:rsidRPr="00E14E8D">
        <w:t xml:space="preserve"> </w:t>
      </w:r>
      <w:r w:rsidR="00604823" w:rsidRPr="00E14E8D">
        <w:t xml:space="preserve">Sidewalks also provide health benefits since they provide a means of </w:t>
      </w:r>
      <w:r w:rsidR="00B24836" w:rsidRPr="00E14E8D">
        <w:t>pedestrian</w:t>
      </w:r>
      <w:r w:rsidR="00604823" w:rsidRPr="00E14E8D">
        <w:t xml:space="preserve"> travel to near-home destinations for those who may </w:t>
      </w:r>
      <w:r w:rsidR="003A7666" w:rsidRPr="00E14E8D">
        <w:t>otherwise choose to not travel.</w:t>
      </w:r>
      <w:r w:rsidR="00604823" w:rsidRPr="00E14E8D">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rsidRPr="00E14E8D">
        <w:t>pedestrian</w:t>
      </w:r>
      <w:r w:rsidR="00604823" w:rsidRPr="00E14E8D">
        <w:t xml:space="preserve"> transportation.</w:t>
      </w:r>
      <w:r w:rsidR="00BF185F" w:rsidRPr="00E14E8D">
        <w:t xml:space="preserve"> </w:t>
      </w:r>
    </w:p>
    <w:p w14:paraId="1F53DADB" w14:textId="7F560B5A" w:rsidR="00C64869" w:rsidRPr="00E14E8D" w:rsidRDefault="00C64869" w:rsidP="00777349">
      <w:pPr>
        <w:ind w:firstLine="230"/>
      </w:pPr>
      <w:r w:rsidRPr="00E14E8D">
        <w:t>Despite the obvious benefits of accessibility to a city and its citizens, the problem of documenting and mapping current levels o</w:t>
      </w:r>
      <w:r w:rsidR="006741DD" w:rsidRPr="00E14E8D">
        <w:t xml:space="preserve">f accessibility is persistent. </w:t>
      </w:r>
      <w:r w:rsidRPr="00E14E8D">
        <w:t>This represents a problem for the city in allocation of resources to the proper parts of the city.  It also represents a problem to the citizens and visitors: difficulty navigating the city despite gaps in the availability of sidewalks and curb ramps for wheelchair users.</w:t>
      </w:r>
    </w:p>
    <w:p w14:paraId="12542881" w14:textId="141ADB63" w:rsidR="00C638FD" w:rsidRPr="00E14E8D" w:rsidRDefault="00AD2E7B" w:rsidP="00777349">
      <w:pPr>
        <w:ind w:firstLine="230"/>
      </w:pPr>
      <w:r w:rsidRPr="00E14E8D">
        <w:t>In the fiscal year 2015, Dallas had a proposed budget for infrastructure projects, su</w:t>
      </w:r>
      <w:r w:rsidR="003A7666" w:rsidRPr="00E14E8D">
        <w:t>ch as sidewalks, of $7,135,208.</w:t>
      </w:r>
      <w:r w:rsidRPr="00E14E8D">
        <w:t xml:space="preserve"> That number has grown each of the past several years as the city has </w:t>
      </w:r>
      <w:r w:rsidR="007C7163" w:rsidRPr="00E14E8D">
        <w:t>increased</w:t>
      </w:r>
      <w:r w:rsidR="003A7666" w:rsidRPr="00E14E8D">
        <w:t xml:space="preserve"> in size.</w:t>
      </w:r>
      <w:r w:rsidRPr="00E14E8D">
        <w:t xml:space="preserve"> The city of Dallas has grown in both its inhabited sprawl and in the density of the population at double</w:t>
      </w:r>
      <w:r w:rsidR="00C638FD" w:rsidRPr="00E14E8D">
        <w:t>-</w:t>
      </w:r>
      <w:r w:rsidRPr="00E14E8D">
        <w:t>digit rates over the</w:t>
      </w:r>
      <w:r w:rsidR="007C7163" w:rsidRPr="00E14E8D">
        <w:t xml:space="preserve"> </w:t>
      </w:r>
      <w:r w:rsidR="003A7666" w:rsidRPr="00E14E8D">
        <w:t>past 5 years.</w:t>
      </w:r>
      <w:r w:rsidR="007C7163" w:rsidRPr="00E14E8D">
        <w:t xml:space="preserve"> This growth can be explained by the city’s pro-business mentality and the relativ</w:t>
      </w:r>
      <w:r w:rsidR="001254D9" w:rsidRPr="00E14E8D">
        <w:t>e value proposition that such a</w:t>
      </w:r>
      <w:r w:rsidR="003A7666" w:rsidRPr="00E14E8D">
        <w:t xml:space="preserve"> large city provides.</w:t>
      </w:r>
      <w:r w:rsidR="007C7163" w:rsidRPr="00E14E8D">
        <w:t xml:space="preserve"> Dallas boasts a centrally located position in the country</w:t>
      </w:r>
      <w:r w:rsidR="00C638FD" w:rsidRPr="00E14E8D">
        <w:t>,</w:t>
      </w:r>
      <w:r w:rsidR="007C7163" w:rsidRPr="00E14E8D">
        <w:t xml:space="preserve"> and </w:t>
      </w:r>
      <w:r w:rsidR="00C638FD" w:rsidRPr="00E14E8D">
        <w:t xml:space="preserve">the city’s status as a transportation hub allows </w:t>
      </w:r>
      <w:r w:rsidR="007C7163" w:rsidRPr="00E14E8D">
        <w:t xml:space="preserve">businesses </w:t>
      </w:r>
      <w:r w:rsidR="00C638FD" w:rsidRPr="00E14E8D">
        <w:t xml:space="preserve">to </w:t>
      </w:r>
      <w:r w:rsidR="007C7163" w:rsidRPr="00E14E8D">
        <w:t>send employees to any destin</w:t>
      </w:r>
      <w:r w:rsidR="001254D9" w:rsidRPr="00E14E8D">
        <w:t xml:space="preserve">ation in the world </w:t>
      </w:r>
      <w:r w:rsidR="007C7163" w:rsidRPr="00E14E8D">
        <w:t>with relative ease</w:t>
      </w:r>
      <w:r w:rsidR="00C638FD" w:rsidRPr="00E14E8D">
        <w:t xml:space="preserve"> and efficiency. </w:t>
      </w:r>
      <w:r w:rsidR="007C7163" w:rsidRPr="00E14E8D">
        <w:t>The City and State</w:t>
      </w:r>
      <w:r w:rsidR="00C638FD" w:rsidRPr="00E14E8D">
        <w:t xml:space="preserve"> </w:t>
      </w:r>
      <w:r w:rsidR="007C7163" w:rsidRPr="00E14E8D">
        <w:t>have pro-business tax and incentive policies, which have encouraged this growth.</w:t>
      </w:r>
      <w:r w:rsidRPr="00E14E8D">
        <w:t xml:space="preserve"> With this growth, the city must acquire a better way of allocating the budget for sidewalks</w:t>
      </w:r>
      <w:r w:rsidR="007C7163" w:rsidRPr="00E14E8D">
        <w:t xml:space="preserve"> and other infrastructure</w:t>
      </w:r>
      <w:r w:rsidR="003A7666" w:rsidRPr="00E14E8D">
        <w:t>.</w:t>
      </w:r>
      <w:r w:rsidRPr="00E14E8D">
        <w:t xml:space="preserve"> Today, the city of Dallas essentially responds to complaints about sidewalks through its street services program. </w:t>
      </w:r>
      <w:r w:rsidR="00A53AFE" w:rsidRPr="00E14E8D">
        <w:t>As inquiries come in, the city will generally put that particular in</w:t>
      </w:r>
      <w:r w:rsidR="003A7666" w:rsidRPr="00E14E8D">
        <w:t>quiry on a list for assessment.</w:t>
      </w:r>
      <w:r w:rsidR="00A53AFE" w:rsidRPr="00E14E8D">
        <w:t xml:space="preserve"> There is no priority granted for severity of the situation.  Additionally, </w:t>
      </w:r>
      <w:r w:rsidRPr="00E14E8D">
        <w:t>maintenance in suburban areas is the responsibility of the home or property owner</w:t>
      </w:r>
      <w:r w:rsidR="00A53AFE" w:rsidRPr="00E14E8D">
        <w:t xml:space="preserve"> and this is not necessarily considered in the ranking process</w:t>
      </w:r>
      <w:r w:rsidR="003A7666" w:rsidRPr="00E14E8D">
        <w:t>.</w:t>
      </w:r>
      <w:r w:rsidRPr="00E14E8D">
        <w:t xml:space="preserve"> The current process takes 2-3 months in order to get an asse</w:t>
      </w:r>
      <w:r w:rsidR="00A53AFE" w:rsidRPr="00E14E8D">
        <w:t>ssment and cost estimate for each incident or property owner</w:t>
      </w:r>
      <w:r w:rsidRPr="00E14E8D">
        <w:t xml:space="preserve">. </w:t>
      </w:r>
      <w:r w:rsidR="00A53AFE" w:rsidRPr="00E14E8D">
        <w:t>Once the assessment has been done, either the city or the property owner will plan</w:t>
      </w:r>
      <w:r w:rsidR="00C638FD" w:rsidRPr="00E14E8D">
        <w:t xml:space="preserve"> and fund</w:t>
      </w:r>
      <w:r w:rsidR="00A53AFE" w:rsidRPr="00E14E8D">
        <w:t xml:space="preserve"> the </w:t>
      </w:r>
      <w:r w:rsidR="00C638FD" w:rsidRPr="00E14E8D">
        <w:t>project</w:t>
      </w:r>
      <w:r w:rsidR="00A53AFE" w:rsidRPr="00E14E8D">
        <w:t>.</w:t>
      </w:r>
      <w:r w:rsidRPr="00E14E8D">
        <w:t xml:space="preserve"> </w:t>
      </w:r>
      <w:r w:rsidR="00A53AFE" w:rsidRPr="00E14E8D">
        <w:t>One program in Dallas allows</w:t>
      </w:r>
      <w:r w:rsidRPr="00E14E8D">
        <w:t xml:space="preserve"> the city </w:t>
      </w:r>
      <w:r w:rsidR="00A53AFE" w:rsidRPr="00E14E8D">
        <w:t>to</w:t>
      </w:r>
      <w:r w:rsidRPr="00E14E8D">
        <w:t xml:space="preserve"> reimburse homeowners up to $500 or 50% of the repai</w:t>
      </w:r>
      <w:r w:rsidR="00A53AFE" w:rsidRPr="00E14E8D">
        <w:t>r</w:t>
      </w:r>
      <w:r w:rsidR="003A7666" w:rsidRPr="00E14E8D">
        <w:t xml:space="preserve"> cost, whichever is less.</w:t>
      </w:r>
      <w:r w:rsidRPr="00E14E8D">
        <w:t xml:space="preserve"> </w:t>
      </w:r>
    </w:p>
    <w:p w14:paraId="10D320D5" w14:textId="5EB1D330" w:rsidR="00604823" w:rsidRPr="00E14E8D" w:rsidRDefault="00AD2E7B" w:rsidP="00777349">
      <w:pPr>
        <w:ind w:firstLine="230"/>
      </w:pPr>
      <w:r w:rsidRPr="00E14E8D">
        <w:t xml:space="preserve">Under these circumstances, the city spends </w:t>
      </w:r>
      <w:r w:rsidR="00C638FD" w:rsidRPr="00E14E8D">
        <w:t>significant</w:t>
      </w:r>
      <w:r w:rsidRPr="00E14E8D">
        <w:t xml:space="preserve"> time </w:t>
      </w:r>
      <w:r w:rsidR="00A53AFE" w:rsidRPr="00E14E8D">
        <w:t xml:space="preserve">and resources </w:t>
      </w:r>
      <w:r w:rsidRPr="00E14E8D">
        <w:t xml:space="preserve">just </w:t>
      </w:r>
      <w:r w:rsidR="006741DD" w:rsidRPr="00E14E8D">
        <w:t>completing</w:t>
      </w:r>
      <w:r w:rsidRPr="00E14E8D">
        <w:t xml:space="preserve"> the assessment</w:t>
      </w:r>
      <w:r w:rsidR="00A53AFE" w:rsidRPr="00E14E8D">
        <w:t>s</w:t>
      </w:r>
      <w:r w:rsidR="003A7666" w:rsidRPr="00E14E8D">
        <w:t>.</w:t>
      </w:r>
      <w:r w:rsidRPr="00E14E8D">
        <w:t xml:space="preserve"> Using the algorithmic approach that this paper</w:t>
      </w:r>
      <w:r w:rsidR="00C638FD" w:rsidRPr="00E14E8D">
        <w:t xml:space="preserve"> describes</w:t>
      </w:r>
      <w:r w:rsidRPr="00E14E8D">
        <w:t>, the city would be able to feed images</w:t>
      </w:r>
      <w:r w:rsidR="008B65DE" w:rsidRPr="00E14E8D">
        <w:t xml:space="preserve"> of these incidents</w:t>
      </w:r>
      <w:r w:rsidRPr="00E14E8D">
        <w:t xml:space="preserve"> into </w:t>
      </w:r>
      <w:r w:rsidR="00684F23" w:rsidRPr="00E14E8D">
        <w:t>the model and immediately receive a grading of the sidewalk in question.</w:t>
      </w:r>
      <w:r w:rsidR="008B65DE" w:rsidRPr="00E14E8D">
        <w:t xml:space="preserve"> The city officials could then compare this grading to the grading of previous works to know whether this sidewalk was an immediate issue, who owns the sidewalk, and how much the repair may cost.</w:t>
      </w:r>
      <w:r w:rsidR="00684F23" w:rsidRPr="00E14E8D">
        <w:t xml:space="preserve"> This would allow the city to prioritize project desires into bins such as: critical, </w:t>
      </w:r>
      <w:r w:rsidR="003A7666" w:rsidRPr="00E14E8D">
        <w:t>severe, moderate, and low-risk.</w:t>
      </w:r>
      <w:r w:rsidR="00684F23" w:rsidRPr="00E14E8D">
        <w:t xml:space="preserve"> Therefore, Dallas could dispatch crews to the areas where their services wil</w:t>
      </w:r>
      <w:r w:rsidR="008B65DE" w:rsidRPr="00E14E8D">
        <w:t>l be the most impactful to the safety and health of the public</w:t>
      </w:r>
      <w:r w:rsidR="00A01F9A" w:rsidRPr="00E14E8D">
        <w:t>.</w:t>
      </w:r>
    </w:p>
    <w:p w14:paraId="31EB0787" w14:textId="541582C4" w:rsidR="003A7C94" w:rsidRPr="00E14E8D" w:rsidRDefault="003A7C94" w:rsidP="003A7C94">
      <w:pPr>
        <w:ind w:firstLine="230"/>
      </w:pPr>
      <w:r w:rsidRPr="00E14E8D">
        <w:t>To rectify the lack of city-wide mapping of sidewalks and curb cuts, this paper demonstrate</w:t>
      </w:r>
      <w:r w:rsidR="002B41DD" w:rsidRPr="00E14E8D">
        <w:t>s</w:t>
      </w:r>
      <w:r w:rsidRPr="00E14E8D">
        <w:t xml:space="preserve"> a machine</w:t>
      </w:r>
      <w:r w:rsidR="002B41DD" w:rsidRPr="00E14E8D">
        <w:t xml:space="preserve"> learning based solution to the</w:t>
      </w:r>
      <w:r w:rsidRPr="00E14E8D">
        <w:t xml:space="preserve"> problem. Using a training set of images from Project Sidewalk at the University of Maryland, several </w:t>
      </w:r>
      <w:r w:rsidR="002B41DD" w:rsidRPr="00E14E8D">
        <w:t>machine learning methods were evaluated for accuracy in detecting curb cuts in a sidewalk</w:t>
      </w:r>
      <w:r w:rsidRPr="00E14E8D">
        <w:t>.  A method to extend the trained model to the full geography of the</w:t>
      </w:r>
      <w:r w:rsidR="002B41DD" w:rsidRPr="00E14E8D">
        <w:t xml:space="preserve"> city of Dallas is also outlined.  </w:t>
      </w:r>
      <w:r w:rsidR="002B41DD" w:rsidRPr="00E14E8D">
        <w:lastRenderedPageBreak/>
        <w:t>Additionally, we suggest an approach to leveraging this model to make sound recommendations regarding areas of focus for the city planning commission.</w:t>
      </w:r>
    </w:p>
    <w:p w14:paraId="7DD50823" w14:textId="77777777" w:rsidR="003A7C94" w:rsidRPr="00E14E8D" w:rsidRDefault="003A7C94" w:rsidP="003A7C94">
      <w:pPr>
        <w:ind w:firstLine="230"/>
      </w:pPr>
    </w:p>
    <w:p w14:paraId="37BB7748" w14:textId="5296CA20" w:rsidR="00081042" w:rsidRPr="00E14E8D" w:rsidRDefault="003A7C94" w:rsidP="00777349">
      <w:pPr>
        <w:pStyle w:val="heading10"/>
        <w:ind w:firstLine="230"/>
      </w:pPr>
      <w:commentRangeStart w:id="33"/>
      <w:r w:rsidRPr="00E14E8D">
        <w:t>2</w:t>
      </w:r>
      <w:r w:rsidR="00081042" w:rsidRPr="00E14E8D">
        <w:t xml:space="preserve">   Previous Research</w:t>
      </w:r>
      <w:commentRangeEnd w:id="33"/>
      <w:r w:rsidR="00F30199">
        <w:rPr>
          <w:rStyle w:val="CommentReference"/>
          <w:b w:val="0"/>
        </w:rPr>
        <w:commentReference w:id="33"/>
      </w:r>
    </w:p>
    <w:p w14:paraId="0361AB41" w14:textId="77777777" w:rsidR="000A666D" w:rsidRPr="00E14E8D" w:rsidRDefault="000A666D" w:rsidP="000A666D">
      <w:pPr>
        <w:ind w:firstLine="230"/>
        <w:rPr>
          <w:ins w:id="34" w:author="Dennis Murray" w:date="2017-10-18T20:37:00Z"/>
        </w:rPr>
      </w:pPr>
      <w:ins w:id="35" w:author="Dennis Murray" w:date="2017-10-18T20:37:00Z">
        <w:r w:rsidRPr="00E14E8D">
          <w:t>The current reach of accessibility features in the urban landscape is central to the research that was performed for this paper.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r>
          <w:t xml:space="preserve">  While improved skill among wheelchair users is desirable, it may also lie beyond the physical capabilities of the individual user.</w:t>
        </w:r>
      </w:ins>
    </w:p>
    <w:p w14:paraId="54F391E3" w14:textId="77777777" w:rsidR="000A666D" w:rsidRPr="00E14E8D" w:rsidRDefault="000A666D" w:rsidP="000A666D">
      <w:pPr>
        <w:ind w:firstLine="230"/>
        <w:rPr>
          <w:ins w:id="36" w:author="Dennis Murray" w:date="2017-10-18T20:37:00Z"/>
        </w:rPr>
      </w:pPr>
      <w:ins w:id="37" w:author="Dennis Murray" w:date="2017-10-18T20:37:00Z">
        <w:r w:rsidRPr="00E14E8D">
          <w:t>It is important to view the context of provisions for access as not special accommodations for persons with disability, but instead bringing the world to be equally accessible to all people.  Bromley et al [18] noted in review of legislation in the United Kingdom seeks to provide access to goods and services to all persons, but not necessarily the facilities containing goods and services.  It is a fine distinction between the two, and within this context it could be judged that this is the granular difference that describes how accessibility isn’t a special accommodation but provides equal access to all.  Respondents in this survey-based study in Swansea, Wales found 60% thought that lack of curb ramps were a “major” or “prohibitive” obstacle to access.  As a result, respondents had to use domain knowledge of the city to navigate around obstacles, and sometimes take much longer paths to access.  Among the respondents, 60.8% agreed that “the way places are designed” is the major problem for wheelchair users.  This attitude was somewhat more evident among younger users of wheelchairs than their older cohort.  Wheelchair users recommended “more dropped kerbs” more often than any other improvement to the center city shopping experience.</w:t>
        </w:r>
      </w:ins>
    </w:p>
    <w:p w14:paraId="1F3090ED" w14:textId="77777777" w:rsidR="000A666D" w:rsidRPr="00E14E8D" w:rsidRDefault="000A666D" w:rsidP="000A666D">
      <w:pPr>
        <w:ind w:firstLine="230"/>
        <w:rPr>
          <w:ins w:id="38" w:author="Dennis Murray" w:date="2017-10-18T20:37:00Z"/>
        </w:rPr>
      </w:pPr>
      <w:ins w:id="39" w:author="Dennis Murray" w:date="2017-10-18T20:37:00Z">
        <w:r w:rsidRPr="00E14E8D">
          <w:t xml:space="preserve">Another important piece of research was Clarke et al’s [13] audit of Streetview images as compared with an individual’s in-person audit. The study involved researchers in neighborhoods in Chicago walking each block from the inside to the outside, essentially walking the block twice, and assessing the quality of the sidewalks. This study found that subjective measures like sidewalk quality have much lower consistency between observation via Streetview and in-person observation and grading. Essentially, the conclusion is that features requiring high levels of precision can be hard </w:t>
        </w:r>
        <w:r w:rsidRPr="00E14E8D">
          <w:lastRenderedPageBreak/>
          <w:t xml:space="preserve">to attain via Streetview images. This poses an interesting aspect to our research. For instance, our model will need to stay informed of areas that have been treated in the previous time periods.  Therefore, if a database of previously updated sidewalks does not exist, we will need to provide a means of storing projects within a database that allows for those items or coordinates to be referenced. This will prevent outdated Streetview images from being used in the classification and scoring process. </w:t>
        </w:r>
      </w:ins>
    </w:p>
    <w:p w14:paraId="2534974F" w14:textId="77777777" w:rsidR="000A666D" w:rsidRPr="00E14E8D" w:rsidRDefault="000A666D" w:rsidP="000A666D">
      <w:pPr>
        <w:ind w:firstLine="230"/>
        <w:rPr>
          <w:ins w:id="40" w:author="Dennis Murray" w:date="2017-10-18T20:37:00Z"/>
        </w:rPr>
      </w:pPr>
      <w:ins w:id="41" w:author="Dennis Murray" w:date="2017-10-18T20:37:00Z">
        <w:r w:rsidRPr="00E14E8D">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[11],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ins>
    </w:p>
    <w:p w14:paraId="6D9D88EA" w14:textId="77777777" w:rsidR="000A666D" w:rsidRPr="00E14E8D" w:rsidRDefault="000A666D" w:rsidP="000A666D">
      <w:pPr>
        <w:ind w:firstLine="230"/>
        <w:rPr>
          <w:ins w:id="42" w:author="Dennis Murray" w:date="2017-10-18T20:37:00Z"/>
        </w:rPr>
      </w:pPr>
      <w:ins w:id="43" w:author="Dennis Murray" w:date="2017-10-18T20:37:00Z">
        <w:r w:rsidRPr="00E14E8D">
          <w:t xml:space="preserve">The fourth area of research for this project focused on the general health benefits of neighborhood walkability. Deehr and Shumann [7] provided work for five different neighborhoods in the Seattle area. Their research considered the incidence of pedestrian strikes by motorists, the health factors of walking, and the current modes of transportation that pedestrians were using. Their research led to the city adding additional walking paths, and trails. Additionally, much of the research sparked additional community involvement in the design of multi-model transportation infrastructure. Additionally, in Richardson,Troxel et al [10], the authors sought to understand whether factors such as green space and walkability resulted in “moderate to vigorous physical activity” for the residents of randomly selected neighborhoods in Pittsburg, PA. When controlling for factors such as crime, green space, and walkability in the selected targets, it was discovered that variables such as gender, age, education, and overall walkability of the neighborhood did play significant roles in the levels of physical activity for an area. This research helps us reaffirm that there is immense potential for identifying areas that need this sort of infrastructure. Ultimately the goals of helping people lead healthier and safer lives are potential outcomes of the modeling exercise laid out in this paper.  </w:t>
        </w:r>
      </w:ins>
    </w:p>
    <w:p w14:paraId="2DDBD39C" w14:textId="77777777" w:rsidR="00A01F9A" w:rsidRPr="00E14E8D" w:rsidRDefault="0038784E" w:rsidP="00777349">
      <w:pPr>
        <w:ind w:firstLine="230"/>
      </w:pPr>
      <w:r w:rsidRPr="00E14E8D">
        <w:t>Image r</w:t>
      </w:r>
      <w:r w:rsidR="00A01F9A" w:rsidRPr="00E14E8D">
        <w:t xml:space="preserve">ecognition is not a new field. The use of </w:t>
      </w:r>
      <w:r w:rsidR="008D01CF" w:rsidRPr="00E14E8D">
        <w:t>machines to recognize image</w:t>
      </w:r>
      <w:r w:rsidR="00A01F9A" w:rsidRPr="00E14E8D">
        <w:t xml:space="preserve">s has been around for decades. </w:t>
      </w:r>
      <w:r w:rsidR="008D01CF" w:rsidRPr="00E14E8D">
        <w:t xml:space="preserve">As early as 1963, the electrical engineering department at MIT </w:t>
      </w:r>
      <w:r w:rsidR="00A01F9A" w:rsidRPr="00E14E8D">
        <w:t>began</w:t>
      </w:r>
      <w:r w:rsidR="008D01CF" w:rsidRPr="00E14E8D">
        <w:t xml:space="preserve"> using computers to recognize 3D images. While these initial applications were somewhat simple compared to those that we currently use today, they paved the way for what has now become a commonpla</w:t>
      </w:r>
      <w:r w:rsidR="00A01F9A" w:rsidRPr="00E14E8D">
        <w:t xml:space="preserve">ce practice across industries. </w:t>
      </w:r>
    </w:p>
    <w:p w14:paraId="6551C1F7" w14:textId="31E298DD" w:rsidR="00081042" w:rsidRPr="00E14E8D" w:rsidRDefault="008D01CF" w:rsidP="00777349">
      <w:pPr>
        <w:ind w:firstLine="230"/>
      </w:pPr>
      <w:r w:rsidRPr="00E14E8D">
        <w:t>Bahlman,</w:t>
      </w:r>
      <w:r w:rsidR="00A01F9A" w:rsidRPr="00E14E8D">
        <w:t xml:space="preserve"> Zhu, and Pelkofer’s work </w:t>
      </w:r>
      <w:r w:rsidR="005F7696" w:rsidRPr="00E14E8D">
        <w:t>[3]</w:t>
      </w:r>
      <w:r w:rsidR="004C3295" w:rsidRPr="00E14E8D">
        <w:t xml:space="preserve"> provided meaningful advancements in image element detection and classification</w:t>
      </w:r>
      <w:r w:rsidR="00A01F9A" w:rsidRPr="00E14E8D">
        <w:t xml:space="preserve">. </w:t>
      </w:r>
      <w:r w:rsidRPr="00E14E8D">
        <w:t xml:space="preserve">In this paper, the authors built upon their previous research involving shape and color recognition to help classify street signs and </w:t>
      </w:r>
      <w:r w:rsidR="004C3295" w:rsidRPr="00E14E8D">
        <w:t>traffic signals</w:t>
      </w:r>
      <w:r w:rsidRPr="00E14E8D">
        <w:t xml:space="preserve">. Their work is interesting in that it has a 2-step approach where if the model fails on the first classification </w:t>
      </w:r>
      <w:r w:rsidR="00A01F9A" w:rsidRPr="00E14E8D">
        <w:t xml:space="preserve">step, the image is thrown out. </w:t>
      </w:r>
      <w:r w:rsidRPr="00E14E8D">
        <w:t xml:space="preserve">This model is important to our work, because it shows how an algorithm such as Adaboost can be used to detect both anomalous and important features </w:t>
      </w:r>
      <w:r w:rsidR="00153D88" w:rsidRPr="00E14E8D">
        <w:t>for an image-based problem proposal.</w:t>
      </w:r>
    </w:p>
    <w:p w14:paraId="0C8B06B6" w14:textId="3A1FAA38" w:rsidR="00153D88" w:rsidRDefault="00153D88" w:rsidP="00777349">
      <w:pPr>
        <w:ind w:firstLine="230"/>
        <w:rPr>
          <w:ins w:id="44" w:author="Dennis Murray" w:date="2017-10-18T20:50:00Z"/>
        </w:rPr>
      </w:pPr>
      <w:r w:rsidRPr="00E14E8D">
        <w:t>Another important piece of re</w:t>
      </w:r>
      <w:r w:rsidR="00A01F9A" w:rsidRPr="00E14E8D">
        <w:t>search is Perona’s “A Bayesian H</w:t>
      </w:r>
      <w:r w:rsidRPr="00E14E8D">
        <w:t xml:space="preserve">ierarchical </w:t>
      </w:r>
      <w:r w:rsidR="00A01F9A" w:rsidRPr="00E14E8D">
        <w:t>M</w:t>
      </w:r>
      <w:r w:rsidR="006E4679" w:rsidRPr="00E14E8D">
        <w:t xml:space="preserve">odel for </w:t>
      </w:r>
      <w:ins w:id="45" w:author="Dennis Murray" w:date="2017-10-18T21:19:00Z">
        <w:r w:rsidR="00CA4E21">
          <w:tab/>
        </w:r>
      </w:ins>
      <w:r w:rsidR="006E4679" w:rsidRPr="00E14E8D">
        <w:t>Learning N</w:t>
      </w:r>
      <w:r w:rsidRPr="00E14E8D">
        <w:t xml:space="preserve">atural Scene Categories” </w:t>
      </w:r>
      <w:r w:rsidR="005F7696" w:rsidRPr="00E14E8D">
        <w:t>[4]</w:t>
      </w:r>
      <w:r w:rsidRPr="00E14E8D">
        <w:t xml:space="preserve">. </w:t>
      </w:r>
      <w:r w:rsidR="00C52E92" w:rsidRPr="00E14E8D">
        <w:t xml:space="preserve">In this paper, the authors provided </w:t>
      </w:r>
      <w:r w:rsidR="004C3295" w:rsidRPr="00E14E8D">
        <w:t>an</w:t>
      </w:r>
      <w:r w:rsidR="00C52E92" w:rsidRPr="00E14E8D">
        <w:t xml:space="preserve"> </w:t>
      </w:r>
      <w:r w:rsidR="00C52E92" w:rsidRPr="00E14E8D">
        <w:lastRenderedPageBreak/>
        <w:t>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rsidRPr="00E14E8D">
        <w:t>nts are scanned and classified.</w:t>
      </w:r>
      <w:r w:rsidR="00C52E92" w:rsidRPr="00E14E8D">
        <w:t xml:space="preserve"> Each of these codebook images is additionally clust</w:t>
      </w:r>
      <w:r w:rsidR="00011B3C" w:rsidRPr="00E14E8D">
        <w:t xml:space="preserve">ered using k-means clustering. </w:t>
      </w:r>
      <w:r w:rsidR="00C52E92" w:rsidRPr="00E14E8D">
        <w:t xml:space="preserve">This portion of the model is used to eliminate features that occur with low frequencies in the training data. The remarkable aspect of this paper is </w:t>
      </w:r>
      <w:r w:rsidR="00011B3C" w:rsidRPr="00E14E8D">
        <w:t xml:space="preserve">that the model was able to achieve </w:t>
      </w:r>
      <w:r w:rsidR="00C52E92" w:rsidRPr="00E14E8D">
        <w:t>a 78% accuracy rate with suc</w:t>
      </w:r>
      <w:r w:rsidR="00011B3C" w:rsidRPr="00E14E8D">
        <w:t xml:space="preserve">h a low amount of supervision. </w:t>
      </w:r>
      <w:r w:rsidR="007B0FD2" w:rsidRPr="00E14E8D">
        <w:t>While there are many applications of image classification models</w:t>
      </w:r>
      <w:r w:rsidR="00011B3C" w:rsidRPr="00E14E8D">
        <w:t>,</w:t>
      </w:r>
      <w:r w:rsidR="007B0FD2" w:rsidRPr="00E14E8D">
        <w:t xml:space="preserve"> the models outlined above provide</w:t>
      </w:r>
      <w:r w:rsidR="00A00812" w:rsidRPr="00E14E8D">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85BBFDD" w14:textId="77777777" w:rsidR="001D07CA" w:rsidRDefault="00E05C63" w:rsidP="00E05C63">
      <w:pPr>
        <w:ind w:firstLine="230"/>
        <w:rPr>
          <w:ins w:id="46" w:author="Dennis Murray" w:date="2017-10-18T21:11:00Z"/>
        </w:rPr>
      </w:pPr>
      <w:ins w:id="47" w:author="Dennis Murray" w:date="2017-10-18T20:50:00Z">
        <w:r>
          <w:t>Dean, Corrado and a group of Google researchers</w:t>
        </w:r>
      </w:ins>
      <w:ins w:id="48" w:author="Dennis Murray" w:date="2017-10-18T21:01:00Z">
        <w:r w:rsidR="001D07CA">
          <w:t xml:space="preserve"> in [20]</w:t>
        </w:r>
      </w:ins>
      <w:ins w:id="49" w:author="Dennis Murray" w:date="2017-10-18T20:50:00Z">
        <w:r>
          <w:t xml:space="preserve"> created the predecessor for the mod</w:t>
        </w:r>
        <w:r w:rsidR="001D07CA">
          <w:t>ern open source library, Tensor</w:t>
        </w:r>
        <w:r>
          <w:t>Flow in a model labeled as “DistBelief.”  Dist</w:t>
        </w:r>
        <w:r>
          <w:t>Belief allows for parallel process</w:t>
        </w:r>
      </w:ins>
      <w:ins w:id="50" w:author="Dennis Murray" w:date="2017-10-18T20:51:00Z">
        <w:r>
          <w:t>ing</w:t>
        </w:r>
      </w:ins>
      <w:ins w:id="51" w:author="Dennis Murray" w:date="2017-10-18T21:00:00Z">
        <w:r>
          <w:t xml:space="preserve"> of training data</w:t>
        </w:r>
      </w:ins>
      <w:ins w:id="52" w:author="Dennis Murray" w:date="2017-10-18T20:51:00Z">
        <w:r>
          <w:t xml:space="preserve"> both within a machine and across a network of machines.  </w:t>
        </w:r>
      </w:ins>
      <w:ins w:id="53" w:author="Dennis Murray" w:date="2017-10-18T21:00:00Z">
        <w:r>
          <w:t xml:space="preserve">Likewise, the </w:t>
        </w:r>
        <w:r w:rsidR="001D07CA">
          <w:t xml:space="preserve">DistrBelief process also allows </w:t>
        </w:r>
      </w:ins>
      <w:ins w:id="54" w:author="Dennis Murray" w:date="2017-10-18T21:01:00Z">
        <w:r w:rsidR="001D07CA">
          <w:t xml:space="preserve">“data parallelism” </w:t>
        </w:r>
      </w:ins>
      <w:ins w:id="55" w:author="Dennis Murray" w:date="2017-10-18T21:02:00Z">
        <w:r w:rsidR="001D07CA">
          <w:t xml:space="preserve">allowing for “multiple replicas of a model to optimize a single objective.”  </w:t>
        </w:r>
      </w:ins>
      <w:ins w:id="56" w:author="Dennis Murray" w:date="2017-10-18T21:03:00Z">
        <w:r w:rsidR="001D07CA">
          <w:t xml:space="preserve">The effect, the researchers conclude, is a method for training moderate sized models more quickly than before, and giving capability to training very large data set models. </w:t>
        </w:r>
      </w:ins>
    </w:p>
    <w:p w14:paraId="60A274E0" w14:textId="6BD1F5D7" w:rsidR="00E05C63" w:rsidDel="00CA4E21" w:rsidRDefault="001D07CA" w:rsidP="00777349">
      <w:pPr>
        <w:ind w:firstLine="230"/>
        <w:rPr>
          <w:del w:id="57" w:author="Dennis Murray" w:date="2017-10-18T20:50:00Z"/>
        </w:rPr>
      </w:pPr>
      <w:commentRangeStart w:id="58"/>
      <w:ins w:id="59" w:author="Dennis Murray" w:date="2017-10-18T21:07:00Z">
        <w:r>
          <w:t>DistBelief was the basis for the 2015 release of the open source TensorFlow</w:t>
        </w:r>
      </w:ins>
      <w:ins w:id="60" w:author="Dennis Murray" w:date="2017-10-18T21:08:00Z">
        <w:r>
          <w:t xml:space="preserve"> machine </w:t>
        </w:r>
        <w:bookmarkStart w:id="61" w:name="_GoBack"/>
        <w:r>
          <w:t>learning system</w:t>
        </w:r>
      </w:ins>
      <w:ins w:id="62" w:author="Dennis Murray" w:date="2017-10-18T21:11:00Z">
        <w:r w:rsidR="00CA4E21">
          <w:t xml:space="preserve">, documented in Abadi,, </w:t>
        </w:r>
      </w:ins>
      <w:ins w:id="63" w:author="Dennis Murray" w:date="2017-10-18T21:12:00Z">
        <w:r w:rsidR="00CA4E21">
          <w:t xml:space="preserve">Barham et al in [21].  </w:t>
        </w:r>
      </w:ins>
    </w:p>
    <w:commentRangeEnd w:id="58"/>
    <w:p w14:paraId="70D12E97" w14:textId="77777777" w:rsidR="00CA4E21" w:rsidRPr="00E14E8D" w:rsidRDefault="00CA4E21" w:rsidP="00E05C63">
      <w:pPr>
        <w:ind w:firstLine="230"/>
        <w:rPr>
          <w:ins w:id="64" w:author="Dennis Murray" w:date="2017-10-18T21:19:00Z"/>
        </w:rPr>
      </w:pPr>
      <w:r>
        <w:rPr>
          <w:rStyle w:val="CommentReference"/>
        </w:rPr>
        <w:commentReference w:id="58"/>
      </w:r>
    </w:p>
    <w:bookmarkEnd w:id="61"/>
    <w:p w14:paraId="4C8D2FC2" w14:textId="22513F48" w:rsidR="00C52E92" w:rsidRPr="00E14E8D" w:rsidRDefault="00B356F3" w:rsidP="00777349">
      <w:pPr>
        <w:ind w:firstLine="230"/>
      </w:pPr>
      <w:r w:rsidRPr="00E14E8D">
        <w:t>An</w:t>
      </w:r>
      <w:r w:rsidR="00C52E92" w:rsidRPr="00E14E8D">
        <w:t xml:space="preserve"> aspect</w:t>
      </w:r>
      <w:r w:rsidRPr="00E14E8D">
        <w:t xml:space="preserve"> of previous work</w:t>
      </w:r>
      <w:r w:rsidR="00C52E92" w:rsidRPr="00E14E8D">
        <w:t xml:space="preserve"> that </w:t>
      </w:r>
      <w:r w:rsidR="00011B3C" w:rsidRPr="00E14E8D">
        <w:t>is</w:t>
      </w:r>
      <w:r w:rsidR="00C52E92" w:rsidRPr="00E14E8D">
        <w:t xml:space="preserve"> of high importance for this work </w:t>
      </w:r>
      <w:r w:rsidR="00011B3C" w:rsidRPr="00E14E8D">
        <w:t>is</w:t>
      </w:r>
      <w:r w:rsidR="00C52E92" w:rsidRPr="00E14E8D">
        <w:t xml:space="preserve"> the use</w:t>
      </w:r>
      <w:r w:rsidR="00A15D52" w:rsidRPr="00E14E8D">
        <w:t xml:space="preserve"> and application</w:t>
      </w:r>
      <w:r w:rsidR="00C52E92" w:rsidRPr="00E14E8D">
        <w:t xml:space="preserve"> of convolutional neural netw</w:t>
      </w:r>
      <w:r w:rsidR="00011B3C" w:rsidRPr="00E14E8D">
        <w:t xml:space="preserve">orks. </w:t>
      </w:r>
      <w:r w:rsidR="00C52E92" w:rsidRPr="00E14E8D">
        <w:t xml:space="preserve">As this </w:t>
      </w:r>
      <w:r w:rsidR="00011B3C" w:rsidRPr="00E14E8D">
        <w:t xml:space="preserve">is </w:t>
      </w:r>
      <w:r w:rsidR="00C52E92" w:rsidRPr="00E14E8D">
        <w:t xml:space="preserve">our </w:t>
      </w:r>
      <w:r w:rsidR="000F3122" w:rsidRPr="00E14E8D">
        <w:t>model of choice</w:t>
      </w:r>
      <w:r w:rsidR="00C52E92" w:rsidRPr="00E14E8D">
        <w:t xml:space="preserve">, it was important for us to research the application of convolutional </w:t>
      </w:r>
      <w:r w:rsidR="00011B3C" w:rsidRPr="00E14E8D">
        <w:t xml:space="preserve">neural </w:t>
      </w:r>
      <w:r w:rsidR="00C52E92" w:rsidRPr="00E14E8D">
        <w:t>networks and their potential pitfalls.</w:t>
      </w:r>
      <w:r w:rsidR="000F3122" w:rsidRPr="00E14E8D">
        <w:t xml:space="preserve"> Goodfellow and a team from Google </w:t>
      </w:r>
      <w:r w:rsidR="005F7696" w:rsidRPr="00E14E8D">
        <w:t>[5]</w:t>
      </w:r>
      <w:r w:rsidR="004C3295" w:rsidRPr="00E14E8D">
        <w:t xml:space="preserve"> showed an application of neural networks for image recognition</w:t>
      </w:r>
      <w:r w:rsidR="000F3122" w:rsidRPr="00E14E8D">
        <w:t>. In this work, Goodfellow applied the DistBelief method for neural networks combined with Google Streetview images to recognize multi-digit nu</w:t>
      </w:r>
      <w:r w:rsidR="00011B3C" w:rsidRPr="00E14E8D">
        <w:t>mbers, namely street addresses.</w:t>
      </w:r>
      <w:r w:rsidR="000F3122" w:rsidRPr="00E14E8D">
        <w:t xml:space="preserve"> In the model, the researchers first addressed training the model to identify hou</w:t>
      </w:r>
      <w:r w:rsidR="00011B3C" w:rsidRPr="00E14E8D">
        <w:t>se numbers.</w:t>
      </w:r>
      <w:r w:rsidR="000F3122" w:rsidRPr="00E14E8D">
        <w:t xml:space="preserve"> This was a very important step as many variables come into </w:t>
      </w:r>
      <w:r w:rsidR="00011B3C" w:rsidRPr="00E14E8D">
        <w:t>play with these image captures.</w:t>
      </w:r>
      <w:r w:rsidR="000F3122" w:rsidRPr="00E14E8D">
        <w:t xml:space="preserve"> For instance, lighting, obstructions, and changing conditions can provide potential issues when i</w:t>
      </w:r>
      <w:r w:rsidR="00011B3C" w:rsidRPr="00E14E8D">
        <w:t>dentifying numbers from images.</w:t>
      </w:r>
      <w:r w:rsidR="000F3122" w:rsidRPr="00E14E8D">
        <w:t xml:space="preserve"> Additionally, varying font sizes, colors, and styles can impact the ability of the algorithms </w:t>
      </w:r>
      <w:r w:rsidR="00011B3C" w:rsidRPr="00E14E8D">
        <w:t>to correctly identify an image.</w:t>
      </w:r>
      <w:r w:rsidR="000F3122" w:rsidRPr="00E14E8D">
        <w:t xml:space="preserve"> An important aspect of this type of recognition is that if a single digit is misidentified, the entire interpretation</w:t>
      </w:r>
      <w:r w:rsidR="00011B3C" w:rsidRPr="00E14E8D">
        <w:t xml:space="preserve"> is irrelevant and meaningless.</w:t>
      </w:r>
      <w:r w:rsidR="000F3122" w:rsidRPr="00E14E8D">
        <w:t xml:space="preserve"> </w:t>
      </w:r>
      <w:r w:rsidR="00CF5A88" w:rsidRPr="00E14E8D">
        <w:t>Once the model was trained on house numbers, a more comple</w:t>
      </w:r>
      <w:r w:rsidR="00011B3C" w:rsidRPr="00E14E8D">
        <w:t>te Streetview dataset was used.</w:t>
      </w:r>
      <w:r w:rsidR="00CF5A88" w:rsidRPr="00E14E8D">
        <w:t xml:space="preserve"> The final approach involved subtra</w:t>
      </w:r>
      <w:r w:rsidR="00011B3C" w:rsidRPr="00E14E8D">
        <w:t>cting the mean from each image.</w:t>
      </w:r>
      <w:r w:rsidR="00CF5A88" w:rsidRPr="00E14E8D">
        <w:t xml:space="preserve"> In the end, the researcher’s models were able to achieve a 97.84% accuracy with this approach, which was just short of the human benchmark of 98%</w:t>
      </w:r>
      <w:r w:rsidR="00BE6E06" w:rsidRPr="00E14E8D">
        <w:t xml:space="preserve"> that was the target of the project</w:t>
      </w:r>
      <w:r w:rsidR="00011B3C" w:rsidRPr="00E14E8D">
        <w:t>.</w:t>
      </w:r>
      <w:r w:rsidR="00CF5A88" w:rsidRPr="00E14E8D">
        <w:t xml:space="preserve"> </w:t>
      </w:r>
      <w:r w:rsidR="00011B3C" w:rsidRPr="00E14E8D">
        <w:t>T</w:t>
      </w:r>
      <w:r w:rsidR="00CF5A88" w:rsidRPr="00E14E8D">
        <w:t>his piece o</w:t>
      </w:r>
      <w:r w:rsidR="00011B3C" w:rsidRPr="00E14E8D">
        <w:t>f research and the approach acted</w:t>
      </w:r>
      <w:r w:rsidR="00CF5A88" w:rsidRPr="00E14E8D">
        <w:t xml:space="preserve"> as an important catalyst for our approach to identifying sidewalk obstructions and sidewalk grading.  </w:t>
      </w:r>
    </w:p>
    <w:p w14:paraId="5F6E15CB" w14:textId="0EA5A5CE" w:rsidR="00082840" w:rsidRPr="00E14E8D" w:rsidRDefault="003A5EE7" w:rsidP="00777349">
      <w:pPr>
        <w:ind w:firstLine="230"/>
      </w:pPr>
      <w:r w:rsidRPr="00E14E8D">
        <w:t>Convolutional neural networks have also been used to improve the solutions submitted in the ImageNet Large-Scal</w:t>
      </w:r>
      <w:r w:rsidR="00011B3C" w:rsidRPr="00E14E8D">
        <w:t>e Visual Recognition Challenge.</w:t>
      </w:r>
      <w:r w:rsidRPr="00E14E8D">
        <w:t xml:space="preserve"> In the work of Simonyan, Karen, and Zisserman</w:t>
      </w:r>
      <w:r w:rsidR="00EE2654" w:rsidRPr="00E14E8D">
        <w:t xml:space="preserve"> </w:t>
      </w:r>
      <w:r w:rsidR="005F7696" w:rsidRPr="00E14E8D">
        <w:t>[6]</w:t>
      </w:r>
      <w:r w:rsidRPr="00E14E8D">
        <w:t>, the team used convolutional neural networks combined with several other approaches to achieve one of the highest accuracy leve</w:t>
      </w:r>
      <w:r w:rsidR="00011B3C" w:rsidRPr="00E14E8D">
        <w:t xml:space="preserve">ls </w:t>
      </w:r>
      <w:r w:rsidR="00011B3C" w:rsidRPr="00E14E8D">
        <w:lastRenderedPageBreak/>
        <w:t>seen in the competition.</w:t>
      </w:r>
      <w:r w:rsidR="00EE2654" w:rsidRPr="00E14E8D">
        <w:t xml:space="preserve"> Their application of multiple models to solve the problem provides a solid reference point for the problem that we solve in this model.  </w:t>
      </w:r>
    </w:p>
    <w:p w14:paraId="54FEAE0C" w14:textId="786E5B20" w:rsidR="000933AE" w:rsidRPr="00E14E8D" w:rsidRDefault="000933AE" w:rsidP="00777349">
      <w:pPr>
        <w:ind w:firstLine="230"/>
      </w:pPr>
      <w:r w:rsidRPr="00E14E8D">
        <w:t xml:space="preserve">Logistic Regression and Artificial Neural Networks have become benchmarks in classification tasks across problem types.  Dreiseitl and Ohno-Machado [19] </w:t>
      </w:r>
      <w:r w:rsidR="00024108" w:rsidRPr="00E14E8D">
        <w:t>researched the methodology of machine learning methods across more than 70 papers</w:t>
      </w:r>
      <w:r w:rsidR="00EF7EEF" w:rsidRPr="00E14E8D">
        <w:t xml:space="preserve">.  The authors state that the two methods, Logistic Regression and Artificial Neural Networks, both have similar basis: statistical pattern recognition in large data sets.  </w:t>
      </w:r>
      <w:r w:rsidR="005F30A3" w:rsidRPr="00E14E8D">
        <w:t xml:space="preserve">The authors reviewed 72 papers that compared outcomes of implementations of both logistic regression, and artificial neural networks.  Artificial neural networks outperformed logistic regression in 51% of the studies, but </w:t>
      </w:r>
      <w:r w:rsidR="00445BF7" w:rsidRPr="00E14E8D">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62A0ADCB" w:rsidR="001B57E6" w:rsidRPr="00E14E8D" w:rsidDel="000A666D" w:rsidRDefault="001B57E6" w:rsidP="00777349">
      <w:pPr>
        <w:ind w:firstLine="230"/>
        <w:rPr>
          <w:del w:id="65" w:author="Dennis Murray" w:date="2017-10-18T20:37:00Z"/>
        </w:rPr>
      </w:pPr>
      <w:del w:id="66" w:author="Dennis Murray" w:date="2017-10-18T20:37:00Z">
        <w:r w:rsidRPr="00E14E8D" w:rsidDel="000A666D">
          <w:delText>The current reach of accessibility features in the urban landscape is central to the research that was performed for this paper.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delText>
        </w:r>
      </w:del>
    </w:p>
    <w:p w14:paraId="79E744F1" w14:textId="743E0368" w:rsidR="00C60F58" w:rsidRPr="00E14E8D" w:rsidDel="000A666D" w:rsidRDefault="00C60F58" w:rsidP="00777349">
      <w:pPr>
        <w:ind w:firstLine="230"/>
        <w:rPr>
          <w:del w:id="67" w:author="Dennis Murray" w:date="2017-10-18T20:37:00Z"/>
        </w:rPr>
      </w:pPr>
      <w:del w:id="68" w:author="Dennis Murray" w:date="2017-10-18T20:37:00Z">
        <w:r w:rsidRPr="00E14E8D" w:rsidDel="000A666D">
          <w:delText>It is important to view the context of provisions for access as not special accommodations for persons with disability, but instead bringing the world to be equally accessible to all people.  Bromley et al [18] noted in review of legislation in the United Kingdom seeks to provide access to goods and services to all persons, but not necessarily the facilities containing goods and services.  It is a fine distinction between the tw</w:delText>
        </w:r>
        <w:r w:rsidR="00380F82" w:rsidRPr="00E14E8D" w:rsidDel="000A666D">
          <w:delText>o, and within this context it could be judged that this is the granular difference that describes how accessibility isn’t a special accommodation but provides equal access to all.  Respondents in this survey-based study in Swansea, Wales found 60% thought that lack of curb ramps were a “major” or “prohibitive” obstacle to access.  As a result, respondents had to use domain knowledge of the city to navigate around obstacles, and sometimes take much longer paths to access.</w:delText>
        </w:r>
        <w:r w:rsidR="00B96F49" w:rsidRPr="00E14E8D" w:rsidDel="000A666D">
          <w:delText xml:space="preserve">  Among the respondents, 60.8% agreed that “the way places are designed” is the major problem for wheelchair users.  This attitude was somewhat more evident among younger users of wheelchairs than their older cohort.</w:delText>
        </w:r>
        <w:r w:rsidR="000933AE" w:rsidRPr="00E14E8D" w:rsidDel="000A666D">
          <w:delText xml:space="preserve">  Wheelchair users recommended “more dropped kerbs” more often than any other improvement to the center city shopping experience.</w:delText>
        </w:r>
      </w:del>
    </w:p>
    <w:p w14:paraId="1D46F14D" w14:textId="6BC0BBB4" w:rsidR="003A7666" w:rsidRPr="00E14E8D" w:rsidDel="000A666D" w:rsidRDefault="00B356F3" w:rsidP="00777349">
      <w:pPr>
        <w:ind w:firstLine="230"/>
        <w:rPr>
          <w:del w:id="69" w:author="Dennis Murray" w:date="2017-10-18T20:37:00Z"/>
        </w:rPr>
      </w:pPr>
      <w:del w:id="70" w:author="Dennis Murray" w:date="2017-10-18T20:37:00Z">
        <w:r w:rsidRPr="00E14E8D" w:rsidDel="000A666D">
          <w:delText xml:space="preserve">Another important piece of research was Clarke et al’s </w:delText>
        </w:r>
        <w:r w:rsidR="005F7696" w:rsidRPr="00E14E8D" w:rsidDel="000A666D">
          <w:delText>[13]</w:delText>
        </w:r>
        <w:r w:rsidRPr="00E14E8D" w:rsidDel="000A666D">
          <w:delText xml:space="preserve"> audit of Stree</w:delText>
        </w:r>
        <w:r w:rsidR="00011B3C" w:rsidRPr="00E14E8D" w:rsidDel="000A666D">
          <w:delText>tview images as compared with a</w:delText>
        </w:r>
        <w:r w:rsidR="00082840" w:rsidRPr="00E14E8D" w:rsidDel="000A666D">
          <w:delText>n</w:delText>
        </w:r>
        <w:r w:rsidR="00011B3C" w:rsidRPr="00E14E8D" w:rsidDel="000A666D">
          <w:delText xml:space="preserve"> </w:delText>
        </w:r>
        <w:r w:rsidRPr="00E14E8D" w:rsidDel="000A666D">
          <w:delText>individu</w:delText>
        </w:r>
        <w:r w:rsidR="00011B3C" w:rsidRPr="00E14E8D" w:rsidDel="000A666D">
          <w:delText xml:space="preserve">al’s </w:delText>
        </w:r>
        <w:r w:rsidR="00082840" w:rsidRPr="00E14E8D" w:rsidDel="000A666D">
          <w:delText xml:space="preserve">in-person </w:delText>
        </w:r>
        <w:r w:rsidR="00011B3C" w:rsidRPr="00E14E8D" w:rsidDel="000A666D">
          <w:delText>audit.</w:delText>
        </w:r>
        <w:r w:rsidRPr="00E14E8D" w:rsidDel="000A666D">
          <w:delText xml:space="preserve"> The study involved researchers in neighborhoods in Chicago walking each block from the inside to the outside, essentially walking the block twice, and assessing</w:delText>
        </w:r>
        <w:r w:rsidR="00082840" w:rsidRPr="00E14E8D" w:rsidDel="000A666D">
          <w:delText xml:space="preserve"> the quality of the sidewalks. </w:delText>
        </w:r>
        <w:r w:rsidRPr="00E14E8D" w:rsidDel="000A666D">
          <w:delText xml:space="preserve">This study found that </w:delText>
        </w:r>
        <w:r w:rsidR="00202053" w:rsidRPr="00E14E8D" w:rsidDel="000A666D">
          <w:delText>subjective measures</w:delText>
        </w:r>
        <w:r w:rsidR="00BE6E06" w:rsidRPr="00E14E8D" w:rsidDel="000A666D">
          <w:delText xml:space="preserve"> like</w:delText>
        </w:r>
        <w:r w:rsidR="00202053" w:rsidRPr="00E14E8D" w:rsidDel="000A666D">
          <w:delText xml:space="preserve"> sidewalk quality ha</w:delText>
        </w:r>
        <w:r w:rsidR="00BE6E06" w:rsidRPr="00E14E8D" w:rsidDel="000A666D">
          <w:delText>ve</w:delText>
        </w:r>
        <w:r w:rsidR="00202053" w:rsidRPr="00E14E8D" w:rsidDel="000A666D">
          <w:delText xml:space="preserve"> much lower consistency between </w:delText>
        </w:r>
        <w:r w:rsidR="00BE6E06" w:rsidRPr="00E14E8D" w:rsidDel="000A666D">
          <w:delText xml:space="preserve">observation via </w:delText>
        </w:r>
        <w:r w:rsidR="00202053" w:rsidRPr="00E14E8D" w:rsidDel="000A666D">
          <w:delText>Streetv</w:delText>
        </w:r>
        <w:r w:rsidR="00082840" w:rsidRPr="00E14E8D" w:rsidDel="000A666D">
          <w:delText xml:space="preserve">iew and </w:delText>
        </w:r>
        <w:r w:rsidR="00BE6E06" w:rsidRPr="00E14E8D" w:rsidDel="000A666D">
          <w:delText>in-person observation and grading</w:delText>
        </w:r>
        <w:r w:rsidR="00082840" w:rsidRPr="00E14E8D" w:rsidDel="000A666D">
          <w:delText>.</w:delText>
        </w:r>
        <w:r w:rsidR="00202053" w:rsidRPr="00E14E8D" w:rsidDel="000A666D">
          <w:delText xml:space="preserve"> Essentially, the conclusion is that features requiring high levels of precision can be hard t</w:delText>
        </w:r>
        <w:r w:rsidR="00082840" w:rsidRPr="00E14E8D" w:rsidDel="000A666D">
          <w:delText>o attain via Streetview images.</w:delText>
        </w:r>
        <w:r w:rsidR="00202053" w:rsidRPr="00E14E8D" w:rsidDel="000A666D">
          <w:delText xml:space="preserve"> This poses an inte</w:delText>
        </w:r>
        <w:r w:rsidR="00082840" w:rsidRPr="00E14E8D" w:rsidDel="000A666D">
          <w:delText>resting aspect to our research.</w:delText>
        </w:r>
        <w:r w:rsidR="00202053" w:rsidRPr="00E14E8D" w:rsidDel="000A666D">
          <w:delText xml:space="preserve"> For instance, our model will need to stay informed of areas that have </w:delText>
        </w:r>
        <w:r w:rsidR="00506D18" w:rsidRPr="00E14E8D" w:rsidDel="000A666D">
          <w:delText xml:space="preserve">been treated in the previous time periods.  Therefore, if a database of previously updated sidewalks does not exist, we will need to provide a means of storing projects within a database that allows for </w:delText>
        </w:r>
        <w:r w:rsidR="009D1E99" w:rsidRPr="00E14E8D" w:rsidDel="000A666D">
          <w:delText>those items</w:delText>
        </w:r>
        <w:r w:rsidR="00506D18" w:rsidRPr="00E14E8D" w:rsidDel="000A666D">
          <w:delText xml:space="preserve"> o</w:delText>
        </w:r>
        <w:r w:rsidR="00082840" w:rsidRPr="00E14E8D" w:rsidDel="000A666D">
          <w:delText>r coordinates to be referenced.</w:delText>
        </w:r>
        <w:r w:rsidR="00506D18" w:rsidRPr="00E14E8D" w:rsidDel="000A666D">
          <w:delText xml:space="preserve"> This will prevent outdated Streetview images from being used in the classification and scoring process.</w:delText>
        </w:r>
        <w:r w:rsidR="003A7666" w:rsidRPr="00E14E8D" w:rsidDel="000A666D">
          <w:delText xml:space="preserve"> </w:delText>
        </w:r>
      </w:del>
    </w:p>
    <w:p w14:paraId="45A3E7AC" w14:textId="3AF4D17F" w:rsidR="00EE2654" w:rsidRPr="00E14E8D" w:rsidDel="000A666D" w:rsidRDefault="003A7666" w:rsidP="00777349">
      <w:pPr>
        <w:ind w:firstLine="230"/>
        <w:rPr>
          <w:del w:id="71" w:author="Dennis Murray" w:date="2017-10-18T20:37:00Z"/>
        </w:rPr>
      </w:pPr>
      <w:del w:id="72" w:author="Dennis Murray" w:date="2017-10-18T20:37:00Z">
        <w:r w:rsidRPr="00E14E8D" w:rsidDel="000A666D">
          <w:delTex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delText>
        </w:r>
        <w:r w:rsidR="005F7696" w:rsidRPr="00E14E8D" w:rsidDel="000A666D">
          <w:delText>[11]</w:delText>
        </w:r>
        <w:r w:rsidRPr="00E14E8D" w:rsidDel="000A666D">
          <w:delTex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delText>
        </w:r>
      </w:del>
    </w:p>
    <w:p w14:paraId="3BFB7D03" w14:textId="6F073AA4" w:rsidR="005515BD" w:rsidRPr="00E14E8D" w:rsidDel="000A666D" w:rsidRDefault="005515BD" w:rsidP="00777349">
      <w:pPr>
        <w:ind w:firstLine="230"/>
        <w:rPr>
          <w:del w:id="73" w:author="Dennis Murray" w:date="2017-10-18T20:37:00Z"/>
        </w:rPr>
      </w:pPr>
      <w:del w:id="74" w:author="Dennis Murray" w:date="2017-10-18T20:37:00Z">
        <w:r w:rsidRPr="00E14E8D" w:rsidDel="000A666D">
          <w:delText>The fourth area of research for this project focused on the general health benefit</w:delText>
        </w:r>
        <w:r w:rsidR="00082840" w:rsidRPr="00E14E8D" w:rsidDel="000A666D">
          <w:delText xml:space="preserve">s of neighborhood walkability. </w:delText>
        </w:r>
        <w:r w:rsidRPr="00E14E8D" w:rsidDel="000A666D">
          <w:delText xml:space="preserve">Deehr and Shumann </w:delText>
        </w:r>
        <w:r w:rsidR="005F7696" w:rsidRPr="00E14E8D" w:rsidDel="000A666D">
          <w:delText>[7]</w:delText>
        </w:r>
        <w:r w:rsidRPr="00E14E8D" w:rsidDel="000A666D">
          <w:delText xml:space="preserve"> provided work for five different neighborhoods in the Seattle area. Their research </w:delText>
        </w:r>
        <w:r w:rsidR="00082840" w:rsidRPr="00E14E8D" w:rsidDel="000A666D">
          <w:delText>considered</w:delText>
        </w:r>
        <w:r w:rsidRPr="00E14E8D" w:rsidDel="000A666D">
          <w:delText xml:space="preserve"> the incidence of pedestrian strikes by motorists, the health factors of walking, and the current modes of transportatio</w:delText>
        </w:r>
        <w:r w:rsidR="00082840" w:rsidRPr="00E14E8D" w:rsidDel="000A666D">
          <w:delText xml:space="preserve">n that pedestrians were using. </w:delText>
        </w:r>
        <w:r w:rsidRPr="00E14E8D" w:rsidDel="000A666D">
          <w:delText xml:space="preserve">Their research led to </w:delText>
        </w:r>
        <w:r w:rsidR="00C619E4" w:rsidRPr="00E14E8D" w:rsidDel="000A666D">
          <w:delText>the city adding additional walking paths, and tra</w:delText>
        </w:r>
        <w:r w:rsidR="00082840" w:rsidRPr="00E14E8D" w:rsidDel="000A666D">
          <w:delText xml:space="preserve">ils. </w:delText>
        </w:r>
        <w:r w:rsidR="00C619E4" w:rsidRPr="00E14E8D" w:rsidDel="000A666D">
          <w:delText>Additionally, much of the research sparked additional community involvement in the design of multi-model transportatio</w:delText>
        </w:r>
        <w:r w:rsidR="0001671A" w:rsidRPr="00E14E8D" w:rsidDel="000A666D">
          <w:delText>n infrastructure. Additional</w:delText>
        </w:r>
        <w:r w:rsidR="00810F48" w:rsidRPr="00E14E8D" w:rsidDel="000A666D">
          <w:delText xml:space="preserve">ly, in Richardson,Troxel et al </w:delText>
        </w:r>
        <w:r w:rsidR="005F7696" w:rsidRPr="00E14E8D" w:rsidDel="000A666D">
          <w:delText>[10]</w:delText>
        </w:r>
        <w:r w:rsidR="0001671A" w:rsidRPr="00E14E8D" w:rsidDel="000A666D">
          <w:delText>, the authors sought to understand whether factors such as green space and walkability resulted in “moderate to vigorous physical activity” for the residents of randomly selected neighborhoods in Pittsburg, PA</w:delText>
        </w:r>
        <w:r w:rsidR="00082840" w:rsidRPr="00E14E8D" w:rsidDel="000A666D">
          <w:delText xml:space="preserve">. </w:delText>
        </w:r>
        <w:r w:rsidR="00511261" w:rsidRPr="00E14E8D" w:rsidDel="000A666D">
          <w:delText xml:space="preserve">When controlling for factors such as crime, green space, and walkability in the selected targets, it was discovered that variables such as gender, age, education, and overall walkability of the neighborhood did play significant roles in the levels of </w:delText>
        </w:r>
        <w:r w:rsidR="00082840" w:rsidRPr="00E14E8D" w:rsidDel="000A666D">
          <w:delText xml:space="preserve">physical activity for an area. </w:delText>
        </w:r>
        <w:r w:rsidR="00511261" w:rsidRPr="00E14E8D" w:rsidDel="000A666D">
          <w:delText xml:space="preserve">This research helps us reaffirm that there is immense potential for identifying areas that need this sort of infrastructure. Ultimately the goals of helping people lead healthier and safer lives are potential outcomes of the modeling exercise laid out in this paper.  </w:delText>
        </w:r>
      </w:del>
    </w:p>
    <w:p w14:paraId="4A68F57E" w14:textId="433C5F7C" w:rsidR="007214AA" w:rsidRPr="00E14E8D" w:rsidRDefault="00511261" w:rsidP="00777349">
      <w:pPr>
        <w:ind w:firstLine="230"/>
      </w:pPr>
      <w:r w:rsidRPr="00E14E8D">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rsidRPr="00E14E8D">
        <w:t>efits of proper infrastructure.</w:t>
      </w:r>
      <w:r w:rsidRPr="00E14E8D">
        <w:t xml:space="preserve"> With this knowledge established, we can make the case for our model to be used for the stated application problem.</w:t>
      </w:r>
    </w:p>
    <w:p w14:paraId="379EC30F" w14:textId="77777777" w:rsidR="00605CB7" w:rsidRPr="00E14E8D" w:rsidRDefault="00605CB7" w:rsidP="00777349">
      <w:pPr>
        <w:pStyle w:val="heading10"/>
        <w:ind w:firstLine="230"/>
      </w:pPr>
      <w:commentRangeStart w:id="75"/>
      <w:r w:rsidRPr="00E14E8D">
        <w:t>4   Algorithm Design and Solution</w:t>
      </w:r>
      <w:commentRangeEnd w:id="75"/>
      <w:r w:rsidR="00F30199">
        <w:rPr>
          <w:rStyle w:val="CommentReference"/>
          <w:b w:val="0"/>
        </w:rPr>
        <w:commentReference w:id="75"/>
      </w:r>
    </w:p>
    <w:p w14:paraId="5C8C435F" w14:textId="17E9C763" w:rsidR="009639CC" w:rsidRPr="00E14E8D" w:rsidRDefault="009639CC" w:rsidP="00777349">
      <w:pPr>
        <w:ind w:firstLine="230"/>
      </w:pPr>
      <w:r w:rsidRPr="00E14E8D">
        <w:t>The approach selected implemented a convolutional neural network as the final solution</w:t>
      </w:r>
      <w:r w:rsidR="00466D43" w:rsidRPr="00E14E8D">
        <w:t>.  The model employs a simple 4-</w:t>
      </w:r>
      <w:r w:rsidRPr="00E14E8D">
        <w:t xml:space="preserve">layer approach and the implementation of relu as the activation function </w:t>
      </w:r>
      <w:r w:rsidR="00466D43" w:rsidRPr="00E14E8D">
        <w:t>with</w:t>
      </w:r>
      <w:r w:rsidRPr="00E14E8D">
        <w:t xml:space="preserve"> the popular and efficient Adam optimization algorithm.  In the interest of processing time, the images received from the Google StreetView</w:t>
      </w:r>
      <w:r w:rsidR="00466D43" w:rsidRPr="00E14E8D">
        <w:t xml:space="preserve"> were rescaled to 100 by 100 pixels with the color vector retained in the image.  Each image was also scaled prior to being fed into the model. While there are many means for strong cross-validation procedures in existence, the chosen approach in this instance was a simple 80/20 split.  This provided the model with plenty of data from which to learn and a modest amount of data for testing. Additionally, the model used the Keras sequential model with Google’s TensorFlow backend.  The model also used 30 filters for each image and the size of each scanning filter was 3 by 3.  This approach, while standard proved to be fairly robust and prevented the model from over-learning.  Additionally, max pooling was also employed as a measure of overfitting, and a</w:t>
      </w:r>
      <w:r w:rsidR="007F381A" w:rsidRPr="00E14E8D">
        <w:t xml:space="preserve"> pool size of 2 by 2 was used. In order to test the ability of the model to improve upon its accuracy, a GridSearch of the filter parameter was performed. Upon further evaluation, of the filters, it was ultimately decided that 30 filters was optimal. Since adding additional filters did not tend to increase accuracy, and greatly increased compute time, it was decided that the 30-filter approach was indeed a sound model parameter. </w:t>
      </w:r>
    </w:p>
    <w:p w14:paraId="0432408D" w14:textId="1145282D" w:rsidR="007F381A" w:rsidRPr="00E14E8D" w:rsidRDefault="007F381A" w:rsidP="00777349">
      <w:pPr>
        <w:ind w:firstLine="230"/>
      </w:pPr>
      <w:r w:rsidRPr="00E14E8D">
        <w:lastRenderedPageBreak/>
        <w:t xml:space="preserve">The resulting model identifies curb cuts correctly 80% of the time. As a baseline approach, a Support Vector Machine and a Logistic Regression were both trained on the same data and evaluated for accuracy.  Both models only resulted in an accuracy score of 67%.  Therefore, the Convolutional Neural Network did indeed provide a level of precision that could not be attained in more basic machine learning approaches.  It was also noticed that the time needed to train these models was also considerably more than the amount of time needed to train the neural network.  </w:t>
      </w:r>
    </w:p>
    <w:p w14:paraId="25231027" w14:textId="2177DBB5" w:rsidR="00E06BBA" w:rsidRPr="00E14E8D" w:rsidRDefault="00E06BBA" w:rsidP="00777349">
      <w:pPr>
        <w:ind w:firstLine="230"/>
      </w:pPr>
      <w:r w:rsidRPr="00E14E8D">
        <w:t xml:space="preserve">The output of this approach leads to the implementation of the QSI model that can then be used for municipalities to identify areas of focus for accessibility investment.  The QSI is simple.  The score is essentially just the number of curb ramps divided by the number of intersections for each 1 mile of street. It is recommended that streets be broken into 1-mile blocks for assessment purposes. This ensures that city grids do not become diluted in the overall assessment of the city streets.  (NEXT STEPS) </w:t>
      </w:r>
    </w:p>
    <w:p w14:paraId="346C8C72" w14:textId="153DBE19" w:rsidR="007F381A" w:rsidRPr="00E14E8D" w:rsidRDefault="00E06BBA" w:rsidP="00777349">
      <w:pPr>
        <w:ind w:firstLine="230"/>
      </w:pPr>
      <w:r w:rsidRPr="00E14E8D">
        <w:t>Currently, we are working on a way to ingest images of 1-mile street blocks from areas of Dallas in order to score those streets with our model.  We will then be able to rank 1-mile street sections for Dallas, see how Dallas compares to other major metropolitan areas, and recommend areas for attention to the city planning committee. This recommendation will be the ultimate output of our presentation</w:t>
      </w:r>
    </w:p>
    <w:p w14:paraId="28483FCD" w14:textId="77777777" w:rsidR="007F381A" w:rsidRPr="00E14E8D" w:rsidRDefault="007F381A" w:rsidP="00777349">
      <w:pPr>
        <w:ind w:firstLine="230"/>
      </w:pPr>
    </w:p>
    <w:p w14:paraId="4FE4584E" w14:textId="77777777" w:rsidR="007214AA" w:rsidRPr="00E14E8D" w:rsidRDefault="00605CB7" w:rsidP="007214AA">
      <w:pPr>
        <w:pStyle w:val="heading10"/>
      </w:pPr>
      <w:r w:rsidRPr="00E14E8D">
        <w:t>5</w:t>
      </w:r>
      <w:r w:rsidR="007214AA" w:rsidRPr="00E14E8D">
        <w:t xml:space="preserve">   Project Plan</w:t>
      </w:r>
    </w:p>
    <w:p w14:paraId="061C90DD" w14:textId="77777777" w:rsidR="007214AA" w:rsidRPr="00E14E8D" w:rsidRDefault="007214AA" w:rsidP="007214AA">
      <w:pPr>
        <w:ind w:firstLine="0"/>
      </w:pPr>
      <w:r w:rsidRPr="00E14E8D">
        <w:t>Domain Knowledge Research</w:t>
      </w:r>
    </w:p>
    <w:p w14:paraId="10EE30AD" w14:textId="77777777" w:rsidR="007214AA" w:rsidRPr="00E14E8D" w:rsidRDefault="007214AA" w:rsidP="007214AA">
      <w:pPr>
        <w:ind w:firstLine="0"/>
      </w:pPr>
      <w:r w:rsidRPr="00E14E8D">
        <w:tab/>
        <w:t>Understand Social and Public Health considerations of sidewalks</w:t>
      </w:r>
    </w:p>
    <w:p w14:paraId="1CCE0DC7" w14:textId="77777777" w:rsidR="0052300D" w:rsidRPr="00E14E8D" w:rsidRDefault="0052300D" w:rsidP="007214AA">
      <w:pPr>
        <w:ind w:firstLine="0"/>
      </w:pPr>
      <w:r w:rsidRPr="00E14E8D">
        <w:tab/>
        <w:t>Pedestrian Safety concerns</w:t>
      </w:r>
    </w:p>
    <w:p w14:paraId="27F35639" w14:textId="77777777" w:rsidR="0052300D" w:rsidRPr="00E14E8D" w:rsidRDefault="0052300D" w:rsidP="007214AA">
      <w:pPr>
        <w:ind w:firstLine="0"/>
      </w:pPr>
      <w:r w:rsidRPr="00E14E8D">
        <w:tab/>
        <w:t>Persons with Physical Difficulties</w:t>
      </w:r>
    </w:p>
    <w:p w14:paraId="3D3F94C2" w14:textId="77777777" w:rsidR="007214AA" w:rsidRPr="00E14E8D" w:rsidRDefault="007214AA" w:rsidP="007214AA">
      <w:pPr>
        <w:ind w:firstLine="0"/>
      </w:pPr>
      <w:r w:rsidRPr="00E14E8D">
        <w:tab/>
        <w:t>Other Approaches to the Problem – Neighborhood Audits</w:t>
      </w:r>
    </w:p>
    <w:p w14:paraId="4B3ABE54" w14:textId="77777777" w:rsidR="007214AA" w:rsidRPr="00E14E8D" w:rsidRDefault="007214AA" w:rsidP="007214AA">
      <w:pPr>
        <w:ind w:firstLine="0"/>
      </w:pPr>
      <w:r w:rsidRPr="00E14E8D">
        <w:t>Python Image Processing Knowledge</w:t>
      </w:r>
    </w:p>
    <w:p w14:paraId="27A46CEA" w14:textId="77777777" w:rsidR="0052300D" w:rsidRPr="00E14E8D" w:rsidRDefault="0052300D" w:rsidP="007214AA">
      <w:pPr>
        <w:ind w:firstLine="0"/>
      </w:pPr>
      <w:r w:rsidRPr="00E14E8D">
        <w:t>Google/Bing Street View API Knowledge</w:t>
      </w:r>
    </w:p>
    <w:p w14:paraId="69F32306" w14:textId="77777777" w:rsidR="007214AA" w:rsidRPr="00E14E8D" w:rsidRDefault="0052300D" w:rsidP="007214AA">
      <w:pPr>
        <w:ind w:firstLine="0"/>
      </w:pPr>
      <w:r w:rsidRPr="00E14E8D">
        <w:t>M</w:t>
      </w:r>
      <w:r w:rsidR="007214AA" w:rsidRPr="00E14E8D">
        <w:t>achine Learning</w:t>
      </w:r>
      <w:r w:rsidRPr="00E14E8D">
        <w:t>/Neural Networks</w:t>
      </w:r>
      <w:r w:rsidR="007214AA" w:rsidRPr="00E14E8D">
        <w:t xml:space="preserve"> with Images</w:t>
      </w:r>
    </w:p>
    <w:p w14:paraId="2F938B1A" w14:textId="77777777" w:rsidR="007214AA" w:rsidRPr="00E14E8D" w:rsidRDefault="007214AA" w:rsidP="007214AA">
      <w:pPr>
        <w:ind w:firstLine="0"/>
      </w:pPr>
      <w:r w:rsidRPr="00E14E8D">
        <w:tab/>
        <w:t>Best Practices for improving performance in image classification problems</w:t>
      </w:r>
    </w:p>
    <w:p w14:paraId="4A4C29D4" w14:textId="77777777" w:rsidR="0052300D" w:rsidRPr="00E14E8D" w:rsidRDefault="0052300D" w:rsidP="007214AA">
      <w:pPr>
        <w:ind w:firstLine="0"/>
      </w:pPr>
      <w:r w:rsidRPr="00E14E8D">
        <w:t>GIS (Geographic Information System) file formats and interchanges</w:t>
      </w:r>
    </w:p>
    <w:p w14:paraId="66ED8B7F" w14:textId="77777777" w:rsidR="001254D9" w:rsidRPr="00E14E8D" w:rsidRDefault="0000469B" w:rsidP="007214AA">
      <w:pPr>
        <w:ind w:firstLine="0"/>
      </w:pPr>
      <w:r w:rsidRPr="00E14E8D">
        <w:t>Development of Machine Learning/Neural Network, Cross Validation, Testing</w:t>
      </w:r>
    </w:p>
    <w:p w14:paraId="420D6D0A" w14:textId="77777777" w:rsidR="0000469B" w:rsidRPr="00E14E8D" w:rsidRDefault="0000469B" w:rsidP="007214AA">
      <w:pPr>
        <w:ind w:firstLine="0"/>
      </w:pPr>
      <w:r w:rsidRPr="00E14E8D">
        <w:t>Documentation</w:t>
      </w:r>
    </w:p>
    <w:p w14:paraId="181CF3AC" w14:textId="77777777" w:rsidR="0000469B" w:rsidRPr="00E14E8D" w:rsidRDefault="0000469B" w:rsidP="007214AA">
      <w:pPr>
        <w:ind w:firstLine="0"/>
      </w:pPr>
      <w:r w:rsidRPr="00E14E8D">
        <w:t>Final Poster Presentation</w:t>
      </w:r>
    </w:p>
    <w:p w14:paraId="29BCDB90" w14:textId="77777777" w:rsidR="007718FC" w:rsidRPr="00E14E8D" w:rsidRDefault="007718FC" w:rsidP="007214AA">
      <w:pPr>
        <w:ind w:firstLine="0"/>
      </w:pPr>
    </w:p>
    <w:p w14:paraId="4D3FE121" w14:textId="77777777" w:rsidR="007718FC" w:rsidRPr="00E14E8D" w:rsidRDefault="00BE73A2" w:rsidP="004D27DA">
      <w:pPr>
        <w:ind w:firstLine="0"/>
      </w:pPr>
      <w:r w:rsidRPr="00E14E8D">
        <w:t xml:space="preserve">  </w:t>
      </w:r>
    </w:p>
    <w:p w14:paraId="26AC8336" w14:textId="77777777" w:rsidR="006B6EAB" w:rsidRPr="00E14E8D" w:rsidRDefault="006B6EAB" w:rsidP="009747F7">
      <w:pPr>
        <w:ind w:firstLine="0"/>
      </w:pPr>
    </w:p>
    <w:p w14:paraId="43326863" w14:textId="77777777" w:rsidR="006B6EAB" w:rsidRPr="00E14E8D" w:rsidRDefault="00BD19BD" w:rsidP="006B6EAB">
      <w:pPr>
        <w:pStyle w:val="heading10"/>
      </w:pPr>
      <w:r w:rsidRPr="00E14E8D">
        <w:t>6</w:t>
      </w:r>
      <w:r w:rsidR="006B6EAB" w:rsidRPr="00E14E8D">
        <w:t xml:space="preserve">   Github</w:t>
      </w:r>
    </w:p>
    <w:p w14:paraId="7FDB7986" w14:textId="77777777" w:rsidR="0064196A" w:rsidRPr="00E14E8D" w:rsidRDefault="006B6EAB" w:rsidP="0064196A">
      <w:pPr>
        <w:pStyle w:val="p1a"/>
      </w:pPr>
      <w:r w:rsidRPr="00E14E8D">
        <w:t xml:space="preserve">The address for this project’s Github page is: </w:t>
      </w:r>
      <w:hyperlink r:id="rId10" w:history="1">
        <w:r w:rsidRPr="00E14E8D">
          <w:rPr>
            <w:rStyle w:val="Hyperlink"/>
            <w:color w:val="auto"/>
          </w:rPr>
          <w:t xml:space="preserve">github.com/dpmurraygt/CapstoneProject </w:t>
        </w:r>
      </w:hyperlink>
      <w:r w:rsidRPr="00E14E8D">
        <w:t xml:space="preserve"> </w:t>
      </w:r>
    </w:p>
    <w:p w14:paraId="21D20889" w14:textId="77777777" w:rsidR="0064196A" w:rsidRPr="00E14E8D" w:rsidRDefault="0064196A" w:rsidP="008E6912">
      <w:pPr>
        <w:pStyle w:val="heading10"/>
        <w:tabs>
          <w:tab w:val="clear" w:pos="454"/>
          <w:tab w:val="left" w:pos="360"/>
        </w:tabs>
        <w:ind w:left="360" w:hanging="360"/>
      </w:pPr>
      <w:r w:rsidRPr="00E14E8D">
        <w:lastRenderedPageBreak/>
        <w:t>References</w:t>
      </w:r>
    </w:p>
    <w:p w14:paraId="119E372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Fei-Fei, Li, and Pietro Perona. "A bayesian hierarchical model for learning natural scene categories."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 and Pattern Recognition, 2005. CVPR 2005. IEEE Computer Society Conference on</w:t>
      </w:r>
      <w:r w:rsidRPr="00E14E8D">
        <w:rPr>
          <w:rFonts w:ascii="Times" w:hAnsi="Times" w:cs="Times"/>
          <w:sz w:val="20"/>
          <w:szCs w:val="20"/>
          <w:shd w:val="clear" w:color="auto" w:fill="FFFFFF"/>
        </w:rPr>
        <w:t>. Vol. 2. IEEE, 2005.</w:t>
      </w:r>
    </w:p>
    <w:p w14:paraId="75201627"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Goodfellow, Ian J., et al. "Multi-digit number recognition from street view imagery using deep convolutional neural networks."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arXiv:1312.6082</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(2013).</w:t>
      </w:r>
    </w:p>
    <w:p w14:paraId="6AFEC95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Simonyan, Karen, and Andrew Zisserman. "Very deep convolutional networks for large-scale image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arXiv:1409.1556</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w:t>
      </w:r>
    </w:p>
    <w:p w14:paraId="4B7EA2C3"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Deehr, Rebecca C., and Amy Shumann. "Active Seattle: achieving walkability in diverse neighborhoods."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37.6 (2009): S403-S411.</w:t>
      </w:r>
    </w:p>
    <w:p w14:paraId="5436E76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Knopp, Jan, Josef Sivic, and Tomas Pajdla. "Avoiding confusing features in place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Vision–ECCV 2010</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(2010): 748-761.</w:t>
      </w:r>
    </w:p>
    <w:p w14:paraId="595969E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Le, Quoc V. "Building high-level features using large scale unsupervised learning."</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Acoustics, Speech and Signal Processing (ICASSP), 2013 IEEE International Conference on</w:t>
      </w:r>
      <w:r w:rsidRPr="00E14E8D">
        <w:rPr>
          <w:rFonts w:ascii="Times" w:hAnsi="Times" w:cs="Times"/>
          <w:sz w:val="20"/>
          <w:szCs w:val="20"/>
          <w:shd w:val="clear" w:color="auto" w:fill="FFFFFF"/>
        </w:rPr>
        <w:t>. IEEE, 2013.</w:t>
      </w:r>
    </w:p>
    <w:p w14:paraId="5641E32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Richardson, Andrea S., et al. "One size doesn’t fit all: cross-sectional associations between neighborhood walkability, crime and physical activity depends on age and sex of residents."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BMC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17.1 (2017): 97.</w:t>
      </w:r>
    </w:p>
    <w:p w14:paraId="38B3DCC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Hajna, Samantha, et al. "Neighborhood walkability: field validation of geographic information system measures."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44.6 (2013): e55-e59.</w:t>
      </w:r>
    </w:p>
    <w:p w14:paraId="672AA6EC"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Hosler, Akiko S., et al. "Relationship between objectively measured walkability and exercise walking among adults with diabetes."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Journal of environmental and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 (2014).</w:t>
      </w:r>
    </w:p>
    <w:p w14:paraId="6A528EA3"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Clarke, Philippa, et al. "Using Google Earth to conduct a neighborhood audit: reliability of a virtual audit instrument." </w:t>
      </w:r>
      <w:r w:rsidRPr="00E14E8D">
        <w:rPr>
          <w:rFonts w:ascii="Times" w:eastAsia="Times New Roman" w:hAnsi="Times" w:cs="Times"/>
          <w:i/>
          <w:iCs/>
          <w:sz w:val="20"/>
          <w:szCs w:val="20"/>
          <w:shd w:val="clear" w:color="auto" w:fill="FFFFFF"/>
          <w:lang w:val="en-US"/>
        </w:rPr>
        <w:t>Health &amp; place</w:t>
      </w:r>
      <w:r w:rsidRPr="00E14E8D">
        <w:rPr>
          <w:rFonts w:ascii="Times" w:eastAsia="Times New Roman" w:hAnsi="Times" w:cs="Times"/>
          <w:sz w:val="20"/>
          <w:szCs w:val="20"/>
          <w:shd w:val="clear" w:color="auto" w:fill="FFFFFF"/>
          <w:lang w:val="en-US"/>
        </w:rPr>
        <w:t> 16.6 (2010): 1224-1229.</w:t>
      </w:r>
    </w:p>
    <w:p w14:paraId="7C36FA6C"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Kim, Hyungjin et al.  “A Probabilistic Feature Map-Based Localization System Using a Monocular Camera.”  Sensors 2015</w:t>
      </w:r>
    </w:p>
    <w:p w14:paraId="6432010F"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Kelly, Cheryl et al. “The Assoication of Sidewalk Walkability and Physical Disorder with Area-Level Race and Poverty.”</w:t>
      </w:r>
    </w:p>
    <w:p w14:paraId="6CDE273A" w14:textId="77777777" w:rsidR="001B57E6" w:rsidRPr="00E14E8D" w:rsidRDefault="0064196A"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lastRenderedPageBreak/>
        <w:t xml:space="preserve"> Sheppard, Stephen R.J., Cizek, Petr.  “The Ethics of Google Earth: From Spatial Data to Landscape Visualization.”  </w:t>
      </w:r>
    </w:p>
    <w:p w14:paraId="6965EB42" w14:textId="2193C2CD" w:rsidR="001B57E6" w:rsidRPr="00E14E8D" w:rsidRDefault="001B57E6"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E14E8D" w:rsidRDefault="00C60F58"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Bromley, Rosemary DF, David L. Matthews, and Colin J. Thomas. "City centre accessibility for wheelchair users: The consumer perspective and the planning implications." </w:t>
      </w:r>
      <w:r w:rsidRPr="00E14E8D">
        <w:rPr>
          <w:rFonts w:ascii="Times" w:hAnsi="Times" w:cs="Times"/>
          <w:i/>
          <w:iCs/>
          <w:sz w:val="20"/>
          <w:szCs w:val="20"/>
          <w:shd w:val="clear" w:color="auto" w:fill="FFFFFF"/>
        </w:rPr>
        <w:t>Cities</w:t>
      </w:r>
      <w:r w:rsidRPr="00E14E8D">
        <w:rPr>
          <w:rFonts w:ascii="Times" w:hAnsi="Times" w:cs="Times"/>
          <w:sz w:val="20"/>
          <w:szCs w:val="20"/>
          <w:shd w:val="clear" w:color="auto" w:fill="FFFFFF"/>
        </w:rPr>
        <w:t> 24.3 (2007): 229-241.</w:t>
      </w:r>
    </w:p>
    <w:p w14:paraId="076A6101" w14:textId="070BAA38" w:rsidR="000933AE" w:rsidRPr="00CA4E21" w:rsidRDefault="000933AE" w:rsidP="001B57E6">
      <w:pPr>
        <w:pStyle w:val="ListParagraph"/>
        <w:numPr>
          <w:ilvl w:val="0"/>
          <w:numId w:val="5"/>
        </w:numPr>
        <w:tabs>
          <w:tab w:val="left" w:pos="360"/>
        </w:tabs>
        <w:spacing w:after="0" w:line="240" w:lineRule="auto"/>
        <w:ind w:left="360"/>
        <w:rPr>
          <w:ins w:id="76" w:author="Dennis Murray" w:date="2017-10-18T21:16:00Z"/>
          <w:rFonts w:ascii="Times" w:eastAsia="Times New Roman" w:hAnsi="Times" w:cs="Times"/>
          <w:sz w:val="20"/>
          <w:szCs w:val="20"/>
          <w:lang w:val="en-US"/>
          <w:rPrChange w:id="77" w:author="Dennis Murray" w:date="2017-10-18T21:16:00Z">
            <w:rPr>
              <w:ins w:id="78" w:author="Dennis Murray" w:date="2017-10-18T21:16:00Z"/>
              <w:rFonts w:ascii="Times" w:hAnsi="Times" w:cs="Times"/>
              <w:sz w:val="20"/>
              <w:szCs w:val="20"/>
              <w:shd w:val="clear" w:color="auto" w:fill="FFFFFF"/>
            </w:rPr>
          </w:rPrChange>
        </w:rPr>
      </w:pPr>
      <w:r w:rsidRPr="00E14E8D">
        <w:rPr>
          <w:rFonts w:ascii="Times" w:hAnsi="Times" w:cs="Times"/>
          <w:sz w:val="20"/>
          <w:szCs w:val="20"/>
          <w:shd w:val="clear" w:color="auto" w:fill="FFFFFF"/>
        </w:rPr>
        <w:t>Dreiseitl, Stephan, and Lucila Ohno-Machado. "Logistic regression and artificial neural network classification models: a methodology review." </w:t>
      </w:r>
      <w:r w:rsidRPr="00E14E8D">
        <w:rPr>
          <w:rFonts w:ascii="Times" w:hAnsi="Times" w:cs="Times"/>
          <w:i/>
          <w:iCs/>
          <w:sz w:val="20"/>
          <w:szCs w:val="20"/>
          <w:shd w:val="clear" w:color="auto" w:fill="FFFFFF"/>
        </w:rPr>
        <w:t>Journal of biomedical informatics</w:t>
      </w:r>
      <w:r w:rsidRPr="00E14E8D">
        <w:rPr>
          <w:rFonts w:ascii="Times" w:hAnsi="Times" w:cs="Times"/>
          <w:sz w:val="20"/>
          <w:szCs w:val="20"/>
          <w:shd w:val="clear" w:color="auto" w:fill="FFFFFF"/>
        </w:rPr>
        <w:t> 35.5 (2002): 352-359.</w:t>
      </w:r>
    </w:p>
    <w:p w14:paraId="508F951E" w14:textId="77777777" w:rsidR="00CA4E21" w:rsidRPr="00CA4E21" w:rsidRDefault="00CA4E21" w:rsidP="00CA4E21">
      <w:pPr>
        <w:pStyle w:val="ListParagraph"/>
        <w:numPr>
          <w:ilvl w:val="0"/>
          <w:numId w:val="5"/>
        </w:numPr>
        <w:tabs>
          <w:tab w:val="left" w:pos="360"/>
        </w:tabs>
        <w:spacing w:after="0" w:line="240" w:lineRule="auto"/>
        <w:ind w:left="360"/>
        <w:rPr>
          <w:ins w:id="79" w:author="Dennis Murray" w:date="2017-10-18T21:17:00Z"/>
          <w:rFonts w:ascii="Times" w:eastAsia="Times New Roman" w:hAnsi="Times" w:cs="Times"/>
          <w:sz w:val="20"/>
          <w:szCs w:val="20"/>
          <w:lang w:val="en-US"/>
          <w:rPrChange w:id="80" w:author="Dennis Murray" w:date="2017-10-18T21:18:00Z">
            <w:rPr>
              <w:ins w:id="81" w:author="Dennis Murray" w:date="2017-10-18T21:17:00Z"/>
              <w:rFonts w:ascii="Times" w:eastAsia="Times New Roman" w:hAnsi="Times" w:cs="Times"/>
              <w:sz w:val="20"/>
              <w:szCs w:val="20"/>
              <w:lang w:val="en-US"/>
            </w:rPr>
          </w:rPrChange>
        </w:rPr>
      </w:pPr>
      <w:ins w:id="82" w:author="Dennis Murray" w:date="2017-10-18T21:17:00Z">
        <w:r w:rsidRPr="00CA4E21">
          <w:rPr>
            <w:rFonts w:ascii="Times" w:eastAsia="Times New Roman" w:hAnsi="Times" w:cs="Times"/>
            <w:sz w:val="20"/>
            <w:szCs w:val="20"/>
            <w:lang w:val="en-US"/>
          </w:rPr>
          <w:t>Dean, Jeffrey, Greg Corrado, Raj</w:t>
        </w:r>
        <w:r w:rsidRPr="00CA4E21">
          <w:rPr>
            <w:rFonts w:ascii="Times" w:eastAsia="Times New Roman" w:hAnsi="Times" w:cs="Times"/>
            <w:sz w:val="20"/>
            <w:szCs w:val="20"/>
            <w:lang w:val="en-US"/>
            <w:rPrChange w:id="83" w:author="Dennis Murray" w:date="2017-10-18T21:18:00Z">
              <w:rPr>
                <w:rFonts w:ascii="Times" w:eastAsia="Times New Roman" w:hAnsi="Times" w:cs="Times"/>
                <w:sz w:val="20"/>
                <w:szCs w:val="20"/>
                <w:lang w:val="en-US"/>
              </w:rPr>
            </w:rPrChange>
          </w:rPr>
          <w:t xml:space="preserve">at Monga, Kai Chen, Matthieu Devin, Mark Mao, Andrew Senior et al. "Large scale distributed deep networks." </w:t>
        </w:r>
        <w:r w:rsidRPr="00CA4E21">
          <w:rPr>
            <w:rFonts w:ascii="Times" w:eastAsia="Times New Roman" w:hAnsi="Times" w:cs="Times"/>
            <w:i/>
            <w:sz w:val="20"/>
            <w:szCs w:val="20"/>
            <w:lang w:val="en-US"/>
            <w:rPrChange w:id="84" w:author="Dennis Murray" w:date="2017-10-18T21:18:00Z">
              <w:rPr>
                <w:rFonts w:ascii="Times" w:eastAsia="Times New Roman" w:hAnsi="Times" w:cs="Times"/>
                <w:i/>
                <w:sz w:val="20"/>
                <w:szCs w:val="20"/>
                <w:lang w:val="en-US"/>
              </w:rPr>
            </w:rPrChange>
          </w:rPr>
          <w:t>Advances in neural information processing systems</w:t>
        </w:r>
        <w:r w:rsidRPr="00CA4E21">
          <w:rPr>
            <w:rFonts w:ascii="Times" w:eastAsia="Times New Roman" w:hAnsi="Times" w:cs="Times"/>
            <w:sz w:val="20"/>
            <w:szCs w:val="20"/>
            <w:lang w:val="en-US"/>
            <w:rPrChange w:id="85" w:author="Dennis Murray" w:date="2017-10-18T21:18:00Z">
              <w:rPr>
                <w:rFonts w:ascii="Times" w:eastAsia="Times New Roman" w:hAnsi="Times" w:cs="Times"/>
                <w:sz w:val="20"/>
                <w:szCs w:val="20"/>
                <w:lang w:val="en-US"/>
              </w:rPr>
            </w:rPrChange>
          </w:rPr>
          <w:t>, pp. 1223-1231. 2012.</w:t>
        </w:r>
      </w:ins>
    </w:p>
    <w:p w14:paraId="658DCD74" w14:textId="7D4B65DC" w:rsidR="00CA4E21" w:rsidRPr="00CA4E21" w:rsidRDefault="00CA4E21" w:rsidP="00CA4E21">
      <w:pPr>
        <w:pStyle w:val="ListParagraph"/>
        <w:numPr>
          <w:ilvl w:val="0"/>
          <w:numId w:val="5"/>
        </w:numPr>
        <w:tabs>
          <w:tab w:val="left" w:pos="360"/>
        </w:tabs>
        <w:spacing w:after="0" w:line="240" w:lineRule="auto"/>
        <w:ind w:left="360"/>
        <w:rPr>
          <w:rFonts w:ascii="Times" w:eastAsia="Times New Roman" w:hAnsi="Times" w:cs="Times New Roman"/>
          <w:sz w:val="20"/>
          <w:szCs w:val="20"/>
          <w:lang w:val="en-US"/>
        </w:rPr>
      </w:pPr>
      <w:ins w:id="86" w:author="Dennis Murray" w:date="2017-10-18T21:17:00Z">
        <w:r w:rsidRPr="00CA4E21">
          <w:rPr>
            <w:rFonts w:ascii="Times" w:hAnsi="Times" w:cs="Times New Roman"/>
            <w:color w:val="222222"/>
            <w:sz w:val="20"/>
            <w:szCs w:val="20"/>
            <w:shd w:val="clear" w:color="auto" w:fill="FFFFFF"/>
            <w:rPrChange w:id="87" w:author="Dennis Murray" w:date="2017-10-18T21:18:00Z">
              <w:rPr>
                <w:shd w:val="clear" w:color="auto" w:fill="FFFFFF"/>
              </w:rPr>
            </w:rPrChange>
          </w:rPr>
          <w:t>Abadi, Martín, et al. "TensorFlow: A System for Large-Scale Machine Learning." </w:t>
        </w:r>
        <w:r w:rsidRPr="00CA4E21">
          <w:rPr>
            <w:rFonts w:ascii="Times" w:hAnsi="Times" w:cs="Times New Roman"/>
            <w:i/>
            <w:iCs/>
            <w:color w:val="222222"/>
            <w:sz w:val="20"/>
            <w:szCs w:val="20"/>
            <w:shd w:val="clear" w:color="auto" w:fill="FFFFFF"/>
            <w:rPrChange w:id="88" w:author="Dennis Murray" w:date="2017-10-18T21:18:00Z">
              <w:rPr>
                <w:i/>
                <w:iCs/>
                <w:shd w:val="clear" w:color="auto" w:fill="FFFFFF"/>
              </w:rPr>
            </w:rPrChange>
          </w:rPr>
          <w:t>OSDI</w:t>
        </w:r>
        <w:r w:rsidRPr="00CA4E21">
          <w:rPr>
            <w:rFonts w:ascii="Times" w:hAnsi="Times" w:cs="Times New Roman"/>
            <w:color w:val="222222"/>
            <w:sz w:val="20"/>
            <w:szCs w:val="20"/>
            <w:shd w:val="clear" w:color="auto" w:fill="FFFFFF"/>
            <w:rPrChange w:id="89" w:author="Dennis Murray" w:date="2017-10-18T21:18:00Z">
              <w:rPr>
                <w:shd w:val="clear" w:color="auto" w:fill="FFFFFF"/>
              </w:rPr>
            </w:rPrChange>
          </w:rPr>
          <w:t>. Vol. 16. 2016.</w:t>
        </w:r>
      </w:ins>
    </w:p>
    <w:p w14:paraId="075D0C1A" w14:textId="1B72C244" w:rsidR="0064196A" w:rsidRPr="00CA4E21" w:rsidDel="00CA4E21" w:rsidRDefault="0064196A" w:rsidP="00CA4E21">
      <w:pPr>
        <w:pStyle w:val="p1a"/>
        <w:tabs>
          <w:tab w:val="left" w:pos="360"/>
        </w:tabs>
        <w:rPr>
          <w:del w:id="90" w:author="Dennis Murray" w:date="2017-10-18T21:18:00Z"/>
          <w:rPrChange w:id="91" w:author="Dennis Murray" w:date="2017-10-18T21:18:00Z">
            <w:rPr>
              <w:del w:id="92" w:author="Dennis Murray" w:date="2017-10-18T21:18:00Z"/>
              <w:rFonts w:cs="Times"/>
            </w:rPr>
          </w:rPrChange>
        </w:rPr>
        <w:pPrChange w:id="93" w:author="Dennis Murray" w:date="2017-10-18T21:18:00Z">
          <w:pPr>
            <w:pStyle w:val="p1a"/>
            <w:tabs>
              <w:tab w:val="left" w:pos="360"/>
            </w:tabs>
            <w:ind w:left="360" w:hanging="360"/>
          </w:pPr>
        </w:pPrChange>
      </w:pPr>
    </w:p>
    <w:p w14:paraId="17A605B5" w14:textId="1C936B4B" w:rsidR="0064196A" w:rsidRPr="00CA4E21" w:rsidDel="00CA4E21" w:rsidRDefault="0064196A" w:rsidP="00CA4E21">
      <w:pPr>
        <w:tabs>
          <w:tab w:val="left" w:pos="360"/>
        </w:tabs>
        <w:ind w:firstLine="0"/>
        <w:rPr>
          <w:del w:id="94" w:author="Dennis Murray" w:date="2017-10-18T21:18:00Z"/>
          <w:rFonts w:cs="Times"/>
          <w:rPrChange w:id="95" w:author="Dennis Murray" w:date="2017-10-18T21:18:00Z">
            <w:rPr>
              <w:del w:id="96" w:author="Dennis Murray" w:date="2017-10-18T21:18:00Z"/>
              <w:rFonts w:cs="Times"/>
            </w:rPr>
          </w:rPrChange>
        </w:rPr>
        <w:pPrChange w:id="97" w:author="Dennis Murray" w:date="2017-10-18T21:18:00Z">
          <w:pPr>
            <w:tabs>
              <w:tab w:val="left" w:pos="360"/>
            </w:tabs>
            <w:ind w:left="360" w:hanging="360"/>
          </w:pPr>
        </w:pPrChange>
      </w:pPr>
    </w:p>
    <w:p w14:paraId="42A4BDAE" w14:textId="5E87E5C0" w:rsidR="004D27DA" w:rsidRPr="00CA4E21" w:rsidDel="00CA4E21" w:rsidRDefault="004D27DA" w:rsidP="00CA4E21">
      <w:pPr>
        <w:tabs>
          <w:tab w:val="left" w:pos="360"/>
        </w:tabs>
        <w:ind w:firstLine="0"/>
        <w:rPr>
          <w:del w:id="98" w:author="Dennis Murray" w:date="2017-10-18T21:18:00Z"/>
          <w:rFonts w:cstheme="minorHAnsi"/>
          <w:rPrChange w:id="99" w:author="Dennis Murray" w:date="2017-10-18T21:18:00Z">
            <w:rPr>
              <w:del w:id="100" w:author="Dennis Murray" w:date="2017-10-18T21:18:00Z"/>
              <w:rFonts w:asciiTheme="minorHAnsi" w:hAnsiTheme="minorHAnsi" w:cstheme="minorHAnsi"/>
            </w:rPr>
          </w:rPrChange>
        </w:rPr>
        <w:pPrChange w:id="101" w:author="Dennis Murray" w:date="2017-10-18T21:18:00Z">
          <w:pPr>
            <w:tabs>
              <w:tab w:val="left" w:pos="360"/>
            </w:tabs>
            <w:ind w:firstLine="0"/>
          </w:pPr>
        </w:pPrChange>
      </w:pPr>
    </w:p>
    <w:p w14:paraId="450D91A1" w14:textId="1E85D7DC" w:rsidR="004D27DA" w:rsidRPr="00CA4E21" w:rsidDel="00CA4E21" w:rsidRDefault="004D27DA" w:rsidP="00CA4E21">
      <w:pPr>
        <w:tabs>
          <w:tab w:val="left" w:pos="360"/>
        </w:tabs>
        <w:ind w:firstLine="0"/>
        <w:rPr>
          <w:del w:id="102" w:author="Dennis Murray" w:date="2017-10-18T21:18:00Z"/>
          <w:rFonts w:cstheme="minorHAnsi"/>
          <w:rPrChange w:id="103" w:author="Dennis Murray" w:date="2017-10-18T21:18:00Z">
            <w:rPr>
              <w:del w:id="104" w:author="Dennis Murray" w:date="2017-10-18T21:18:00Z"/>
              <w:rFonts w:asciiTheme="minorHAnsi" w:hAnsiTheme="minorHAnsi" w:cstheme="minorHAnsi"/>
            </w:rPr>
          </w:rPrChange>
        </w:rPr>
        <w:pPrChange w:id="105" w:author="Dennis Murray" w:date="2017-10-18T21:18:00Z">
          <w:pPr>
            <w:tabs>
              <w:tab w:val="left" w:pos="360"/>
            </w:tabs>
            <w:ind w:left="360" w:hanging="360"/>
          </w:pPr>
        </w:pPrChange>
      </w:pPr>
    </w:p>
    <w:p w14:paraId="3498AA07" w14:textId="0FB6D5FC" w:rsidR="004D27DA" w:rsidRPr="00CA4E21" w:rsidDel="00CA4E21" w:rsidRDefault="004D27DA" w:rsidP="00CA4E21">
      <w:pPr>
        <w:tabs>
          <w:tab w:val="left" w:pos="360"/>
        </w:tabs>
        <w:ind w:firstLine="0"/>
        <w:rPr>
          <w:del w:id="106" w:author="Dennis Murray" w:date="2017-10-18T21:18:00Z"/>
          <w:rFonts w:cstheme="minorHAnsi"/>
          <w:rPrChange w:id="107" w:author="Dennis Murray" w:date="2017-10-18T21:18:00Z">
            <w:rPr>
              <w:del w:id="108" w:author="Dennis Murray" w:date="2017-10-18T21:18:00Z"/>
              <w:rFonts w:asciiTheme="minorHAnsi" w:hAnsiTheme="minorHAnsi" w:cstheme="minorHAnsi"/>
            </w:rPr>
          </w:rPrChange>
        </w:rPr>
        <w:pPrChange w:id="109" w:author="Dennis Murray" w:date="2017-10-18T21:18:00Z">
          <w:pPr>
            <w:tabs>
              <w:tab w:val="left" w:pos="360"/>
            </w:tabs>
            <w:ind w:left="360" w:hanging="360"/>
          </w:pPr>
        </w:pPrChange>
      </w:pPr>
    </w:p>
    <w:p w14:paraId="5FBF8E88" w14:textId="743BEDD3" w:rsidR="004D27DA" w:rsidRPr="00CA4E21" w:rsidDel="00CA4E21" w:rsidRDefault="004D27DA" w:rsidP="00CA4E21">
      <w:pPr>
        <w:tabs>
          <w:tab w:val="left" w:pos="360"/>
        </w:tabs>
        <w:ind w:firstLine="0"/>
        <w:rPr>
          <w:del w:id="110" w:author="Dennis Murray" w:date="2017-10-18T21:18:00Z"/>
          <w:rFonts w:cstheme="minorHAnsi"/>
          <w:rPrChange w:id="111" w:author="Dennis Murray" w:date="2017-10-18T21:18:00Z">
            <w:rPr>
              <w:del w:id="112" w:author="Dennis Murray" w:date="2017-10-18T21:18:00Z"/>
              <w:rFonts w:asciiTheme="minorHAnsi" w:hAnsiTheme="minorHAnsi" w:cstheme="minorHAnsi"/>
            </w:rPr>
          </w:rPrChange>
        </w:rPr>
        <w:pPrChange w:id="113" w:author="Dennis Murray" w:date="2017-10-18T21:18:00Z">
          <w:pPr>
            <w:tabs>
              <w:tab w:val="left" w:pos="360"/>
            </w:tabs>
            <w:ind w:left="360" w:hanging="360"/>
          </w:pPr>
        </w:pPrChange>
      </w:pPr>
    </w:p>
    <w:p w14:paraId="52CBD5E4" w14:textId="77777777" w:rsidR="006B6EAB" w:rsidRPr="00CA4E21" w:rsidRDefault="006B6EAB" w:rsidP="00CA4E21">
      <w:pPr>
        <w:tabs>
          <w:tab w:val="left" w:pos="360"/>
        </w:tabs>
        <w:ind w:firstLine="0"/>
        <w:rPr>
          <w:rFonts w:cstheme="minorHAnsi"/>
          <w:rPrChange w:id="114" w:author="Dennis Murray" w:date="2017-10-18T21:18:00Z">
            <w:rPr>
              <w:rFonts w:asciiTheme="minorHAnsi" w:hAnsiTheme="minorHAnsi" w:cstheme="minorHAnsi"/>
            </w:rPr>
          </w:rPrChange>
        </w:rPr>
        <w:pPrChange w:id="115" w:author="Dennis Murray" w:date="2017-10-18T21:18:00Z">
          <w:pPr>
            <w:tabs>
              <w:tab w:val="left" w:pos="360"/>
            </w:tabs>
            <w:ind w:left="360" w:hanging="360"/>
          </w:pPr>
        </w:pPrChange>
      </w:pPr>
    </w:p>
    <w:sectPr w:rsidR="006B6EAB" w:rsidRPr="00CA4E21">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Dennis Murray" w:date="2017-10-09T21:03:00Z" w:initials="DM">
    <w:p w14:paraId="18B4B383" w14:textId="3A9AE3E9" w:rsidR="00F30199" w:rsidRDefault="00F30199">
      <w:pPr>
        <w:pStyle w:val="CommentText"/>
      </w:pPr>
      <w:r>
        <w:rPr>
          <w:rStyle w:val="CommentReference"/>
        </w:rPr>
        <w:annotationRef/>
      </w:r>
    </w:p>
    <w:p w14:paraId="632630FE" w14:textId="6BD7E1CB" w:rsidR="00F30199" w:rsidRDefault="00F30199">
      <w:pPr>
        <w:pStyle w:val="CommentText"/>
      </w:pPr>
      <w:r>
        <w:t>State the Situation</w:t>
      </w:r>
    </w:p>
    <w:p w14:paraId="668603D0" w14:textId="5E9551D9" w:rsidR="00F30199" w:rsidRDefault="00F30199">
      <w:pPr>
        <w:pStyle w:val="CommentText"/>
      </w:pPr>
      <w:r>
        <w:t>What are needs for mobility in a city?</w:t>
      </w:r>
    </w:p>
    <w:p w14:paraId="2171DABC" w14:textId="75E32B75" w:rsidR="00F30199" w:rsidRDefault="00F30199">
      <w:pPr>
        <w:pStyle w:val="CommentText"/>
      </w:pPr>
      <w:r>
        <w:t>What challenges exist to mobility?</w:t>
      </w:r>
    </w:p>
    <w:p w14:paraId="27071A72" w14:textId="4BFD0BE7" w:rsidR="00F30199" w:rsidRDefault="00F30199">
      <w:pPr>
        <w:pStyle w:val="CommentText"/>
      </w:pPr>
      <w:r>
        <w:t>What information is known about mobility in cities?</w:t>
      </w:r>
    </w:p>
    <w:p w14:paraId="45BE7E1A" w14:textId="2F8AA9DD" w:rsidR="00F30199" w:rsidRDefault="00F30199">
      <w:pPr>
        <w:pStyle w:val="CommentText"/>
      </w:pPr>
      <w:r>
        <w:t>What information is missing?</w:t>
      </w:r>
    </w:p>
    <w:p w14:paraId="75A358C7" w14:textId="77777777" w:rsidR="00F30199" w:rsidRDefault="00F30199">
      <w:pPr>
        <w:pStyle w:val="CommentText"/>
      </w:pPr>
    </w:p>
    <w:p w14:paraId="022896F3" w14:textId="6A338EB7" w:rsidR="00F30199" w:rsidRDefault="00F30199">
      <w:pPr>
        <w:pStyle w:val="CommentText"/>
      </w:pPr>
    </w:p>
    <w:p w14:paraId="56F6E34A" w14:textId="77777777" w:rsidR="00F30199" w:rsidRDefault="00F30199">
      <w:pPr>
        <w:pStyle w:val="CommentText"/>
      </w:pPr>
    </w:p>
  </w:comment>
  <w:comment w:id="33" w:author="Dennis Murray" w:date="2017-10-09T21:00:00Z" w:initials="DM">
    <w:p w14:paraId="6E7E3591" w14:textId="77777777" w:rsidR="00F30199" w:rsidRDefault="00F30199">
      <w:pPr>
        <w:pStyle w:val="CommentText"/>
        <w:rPr>
          <w:rStyle w:val="CommentReference"/>
        </w:rPr>
      </w:pPr>
      <w:r>
        <w:rPr>
          <w:rStyle w:val="CommentReference"/>
        </w:rPr>
        <w:annotationRef/>
      </w:r>
    </w:p>
    <w:p w14:paraId="7D72D93C" w14:textId="77777777" w:rsidR="00F30199" w:rsidRDefault="00F30199">
      <w:pPr>
        <w:pStyle w:val="CommentText"/>
        <w:rPr>
          <w:rStyle w:val="CommentReference"/>
        </w:rPr>
      </w:pPr>
      <w:r>
        <w:rPr>
          <w:rStyle w:val="CommentReference"/>
        </w:rPr>
        <w:t>Reviewing Prior Applicable Research</w:t>
      </w:r>
    </w:p>
    <w:p w14:paraId="0AC26B20" w14:textId="77777777" w:rsidR="00F30199" w:rsidRDefault="00F30199">
      <w:pPr>
        <w:pStyle w:val="CommentText"/>
        <w:rPr>
          <w:rStyle w:val="CommentReference"/>
        </w:rPr>
      </w:pPr>
    </w:p>
    <w:p w14:paraId="616D5BD3" w14:textId="5E1C9D11" w:rsidR="00F30199" w:rsidRDefault="00F30199">
      <w:pPr>
        <w:pStyle w:val="CommentText"/>
        <w:rPr>
          <w:rStyle w:val="CommentReference"/>
        </w:rPr>
      </w:pPr>
      <w:r>
        <w:rPr>
          <w:rStyle w:val="CommentReference"/>
        </w:rPr>
        <w:t>This needs to bucket into two categories:</w:t>
      </w:r>
    </w:p>
    <w:p w14:paraId="5EE0F3F7" w14:textId="77777777" w:rsidR="00F30199" w:rsidRDefault="00F30199">
      <w:pPr>
        <w:pStyle w:val="CommentText"/>
        <w:rPr>
          <w:rStyle w:val="CommentReference"/>
        </w:rPr>
      </w:pPr>
      <w:r>
        <w:rPr>
          <w:rStyle w:val="CommentReference"/>
        </w:rPr>
        <w:t>Either it is applicable and points directly the way that we will proceed</w:t>
      </w:r>
    </w:p>
    <w:p w14:paraId="0B08A092" w14:textId="77777777" w:rsidR="00F30199" w:rsidRDefault="00F30199">
      <w:pPr>
        <w:pStyle w:val="CommentText"/>
        <w:rPr>
          <w:rStyle w:val="CommentReference"/>
        </w:rPr>
      </w:pPr>
      <w:r>
        <w:rPr>
          <w:rStyle w:val="CommentReference"/>
        </w:rPr>
        <w:t>Or it points out a shortfall in another method and why we won’t use it.</w:t>
      </w:r>
    </w:p>
    <w:p w14:paraId="01EF8DB9" w14:textId="77777777" w:rsidR="00F30199" w:rsidRDefault="00F30199">
      <w:pPr>
        <w:pStyle w:val="CommentText"/>
        <w:rPr>
          <w:rStyle w:val="CommentReference"/>
        </w:rPr>
      </w:pPr>
    </w:p>
    <w:p w14:paraId="1C46C7B3" w14:textId="09220F8A" w:rsidR="00F30199" w:rsidRDefault="00F30199">
      <w:pPr>
        <w:pStyle w:val="CommentText"/>
      </w:pPr>
      <w:r>
        <w:t>The other information that could be useful would be making the case for a “why” for conducting survey of the sidewalks/curb ramps and shortfalls in manual methods of doing this work.</w:t>
      </w:r>
    </w:p>
  </w:comment>
  <w:comment w:id="58" w:author="Dennis Murray" w:date="2017-10-18T21:22:00Z" w:initials="DM">
    <w:p w14:paraId="23F54FDE" w14:textId="1928732C" w:rsidR="00CA4E21" w:rsidRDefault="00CA4E21">
      <w:pPr>
        <w:pStyle w:val="CommentText"/>
      </w:pPr>
      <w:r>
        <w:rPr>
          <w:rStyle w:val="CommentReference"/>
        </w:rPr>
        <w:annotationRef/>
      </w:r>
      <w:r>
        <w:t>I haven’t fully read this paper yet, need to digest it</w:t>
      </w:r>
    </w:p>
  </w:comment>
  <w:comment w:id="75" w:author="Dennis Murray" w:date="2017-10-09T21:02:00Z" w:initials="DM">
    <w:p w14:paraId="3B5BD108" w14:textId="77777777" w:rsidR="00F30199" w:rsidRDefault="00F30199">
      <w:pPr>
        <w:pStyle w:val="CommentText"/>
      </w:pPr>
      <w:r>
        <w:rPr>
          <w:rStyle w:val="CommentReference"/>
        </w:rPr>
        <w:annotationRef/>
      </w:r>
      <w:r>
        <w:t>State the solution.</w:t>
      </w:r>
    </w:p>
    <w:p w14:paraId="081D7610" w14:textId="77777777" w:rsidR="00F30199" w:rsidRDefault="00F30199">
      <w:pPr>
        <w:pStyle w:val="CommentText"/>
      </w:pPr>
      <w:r>
        <w:t>Explain how it works</w:t>
      </w:r>
    </w:p>
    <w:p w14:paraId="79A70D43" w14:textId="77777777" w:rsidR="00F30199" w:rsidRDefault="00F30199">
      <w:pPr>
        <w:pStyle w:val="CommentText"/>
      </w:pPr>
      <w:r>
        <w:t>Explain why it’s better than other methods</w:t>
      </w:r>
    </w:p>
    <w:p w14:paraId="7ABACDB6" w14:textId="074DE37A" w:rsidR="00F30199" w:rsidRDefault="00BC2EB0">
      <w:pPr>
        <w:pStyle w:val="CommentText"/>
      </w:pPr>
      <w:r>
        <w:t>I think our method selection needs to be supported by our prior research, or at least makes sense in the context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F6E34A" w15:done="0"/>
  <w15:commentEx w15:paraId="1C46C7B3" w15:done="0"/>
  <w15:commentEx w15:paraId="23F54FDE" w15:done="0"/>
  <w15:commentEx w15:paraId="7ABAC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13FD3" w14:textId="77777777" w:rsidR="00671193" w:rsidRDefault="00671193">
      <w:r>
        <w:separator/>
      </w:r>
    </w:p>
  </w:endnote>
  <w:endnote w:type="continuationSeparator" w:id="0">
    <w:p w14:paraId="19461CA1" w14:textId="77777777" w:rsidR="00671193" w:rsidRDefault="0067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auto"/>
    <w:pitch w:val="variable"/>
    <w:sig w:usb0="A00002FF"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9C498" w14:textId="77777777" w:rsidR="00671193" w:rsidRDefault="00671193">
      <w:r>
        <w:separator/>
      </w:r>
    </w:p>
  </w:footnote>
  <w:footnote w:type="continuationSeparator" w:id="0">
    <w:p w14:paraId="63BD1D3A" w14:textId="77777777" w:rsidR="00671193" w:rsidRDefault="0067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Murray">
    <w15:presenceInfo w15:providerId="AD" w15:userId="S-1-5-21-1561344877-1239472395-455867385-6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24108"/>
    <w:rsid w:val="00040D46"/>
    <w:rsid w:val="00050DFE"/>
    <w:rsid w:val="00081042"/>
    <w:rsid w:val="00082840"/>
    <w:rsid w:val="000933AE"/>
    <w:rsid w:val="00094440"/>
    <w:rsid w:val="000A666D"/>
    <w:rsid w:val="000F3122"/>
    <w:rsid w:val="00106615"/>
    <w:rsid w:val="0012032B"/>
    <w:rsid w:val="001254D9"/>
    <w:rsid w:val="001532C0"/>
    <w:rsid w:val="00153D88"/>
    <w:rsid w:val="0016262C"/>
    <w:rsid w:val="00165C6D"/>
    <w:rsid w:val="001866D9"/>
    <w:rsid w:val="001B57E6"/>
    <w:rsid w:val="001D07CA"/>
    <w:rsid w:val="001D3036"/>
    <w:rsid w:val="001D6D83"/>
    <w:rsid w:val="001E2B8E"/>
    <w:rsid w:val="00202053"/>
    <w:rsid w:val="00203798"/>
    <w:rsid w:val="002272CA"/>
    <w:rsid w:val="00252BAB"/>
    <w:rsid w:val="002A3EE9"/>
    <w:rsid w:val="002B41DD"/>
    <w:rsid w:val="002F1B8D"/>
    <w:rsid w:val="00371779"/>
    <w:rsid w:val="00372943"/>
    <w:rsid w:val="00380F82"/>
    <w:rsid w:val="0038784E"/>
    <w:rsid w:val="003A5EE7"/>
    <w:rsid w:val="003A7666"/>
    <w:rsid w:val="003A7C94"/>
    <w:rsid w:val="003C5FA0"/>
    <w:rsid w:val="003D3C40"/>
    <w:rsid w:val="003F1153"/>
    <w:rsid w:val="00424480"/>
    <w:rsid w:val="00427D8E"/>
    <w:rsid w:val="00445BF7"/>
    <w:rsid w:val="00450E33"/>
    <w:rsid w:val="00466D43"/>
    <w:rsid w:val="00480507"/>
    <w:rsid w:val="004C3295"/>
    <w:rsid w:val="004D27DA"/>
    <w:rsid w:val="004E59A7"/>
    <w:rsid w:val="00506D18"/>
    <w:rsid w:val="00511261"/>
    <w:rsid w:val="005175D5"/>
    <w:rsid w:val="0052300D"/>
    <w:rsid w:val="00523499"/>
    <w:rsid w:val="0052754B"/>
    <w:rsid w:val="00530A91"/>
    <w:rsid w:val="00532FCF"/>
    <w:rsid w:val="005515BD"/>
    <w:rsid w:val="00586CFF"/>
    <w:rsid w:val="005F30A3"/>
    <w:rsid w:val="005F7696"/>
    <w:rsid w:val="00604823"/>
    <w:rsid w:val="00605CB7"/>
    <w:rsid w:val="006225EA"/>
    <w:rsid w:val="0064196A"/>
    <w:rsid w:val="00652234"/>
    <w:rsid w:val="00655127"/>
    <w:rsid w:val="00657488"/>
    <w:rsid w:val="00663895"/>
    <w:rsid w:val="00671193"/>
    <w:rsid w:val="006741DD"/>
    <w:rsid w:val="0067477F"/>
    <w:rsid w:val="00684F23"/>
    <w:rsid w:val="0069020A"/>
    <w:rsid w:val="006A1BD8"/>
    <w:rsid w:val="006B6EAB"/>
    <w:rsid w:val="006E0ECD"/>
    <w:rsid w:val="006E4679"/>
    <w:rsid w:val="007131A7"/>
    <w:rsid w:val="007214AA"/>
    <w:rsid w:val="007309D0"/>
    <w:rsid w:val="007718FC"/>
    <w:rsid w:val="00777349"/>
    <w:rsid w:val="00784307"/>
    <w:rsid w:val="00795BFB"/>
    <w:rsid w:val="007B0FD2"/>
    <w:rsid w:val="007B61CB"/>
    <w:rsid w:val="007C7163"/>
    <w:rsid w:val="007D6CFA"/>
    <w:rsid w:val="007F381A"/>
    <w:rsid w:val="00810F48"/>
    <w:rsid w:val="00812D4E"/>
    <w:rsid w:val="0082263A"/>
    <w:rsid w:val="0088639B"/>
    <w:rsid w:val="008A0799"/>
    <w:rsid w:val="008B65DE"/>
    <w:rsid w:val="008D01CF"/>
    <w:rsid w:val="008E6912"/>
    <w:rsid w:val="008F5F72"/>
    <w:rsid w:val="00914605"/>
    <w:rsid w:val="009639CC"/>
    <w:rsid w:val="009709A4"/>
    <w:rsid w:val="009747F7"/>
    <w:rsid w:val="009942DC"/>
    <w:rsid w:val="009A377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AD4E0C"/>
    <w:rsid w:val="00B069EE"/>
    <w:rsid w:val="00B24836"/>
    <w:rsid w:val="00B356F3"/>
    <w:rsid w:val="00B52FF3"/>
    <w:rsid w:val="00B66EA8"/>
    <w:rsid w:val="00B96F49"/>
    <w:rsid w:val="00BC2EB0"/>
    <w:rsid w:val="00BC6B3D"/>
    <w:rsid w:val="00BD19BD"/>
    <w:rsid w:val="00BD4ADC"/>
    <w:rsid w:val="00BD5317"/>
    <w:rsid w:val="00BE6E06"/>
    <w:rsid w:val="00BE73A2"/>
    <w:rsid w:val="00BF185F"/>
    <w:rsid w:val="00C21DCE"/>
    <w:rsid w:val="00C52E92"/>
    <w:rsid w:val="00C55F8E"/>
    <w:rsid w:val="00C60F58"/>
    <w:rsid w:val="00C619E4"/>
    <w:rsid w:val="00C638FD"/>
    <w:rsid w:val="00C64869"/>
    <w:rsid w:val="00C951AE"/>
    <w:rsid w:val="00CA4E21"/>
    <w:rsid w:val="00CE21D1"/>
    <w:rsid w:val="00CF0521"/>
    <w:rsid w:val="00CF5A88"/>
    <w:rsid w:val="00D1060C"/>
    <w:rsid w:val="00D15D54"/>
    <w:rsid w:val="00D16969"/>
    <w:rsid w:val="00D25733"/>
    <w:rsid w:val="00D46E59"/>
    <w:rsid w:val="00D552CD"/>
    <w:rsid w:val="00DC2926"/>
    <w:rsid w:val="00DD507A"/>
    <w:rsid w:val="00E011C9"/>
    <w:rsid w:val="00E04A1F"/>
    <w:rsid w:val="00E05C63"/>
    <w:rsid w:val="00E06BBA"/>
    <w:rsid w:val="00E07F5E"/>
    <w:rsid w:val="00E14E8D"/>
    <w:rsid w:val="00E20452"/>
    <w:rsid w:val="00E3194C"/>
    <w:rsid w:val="00E3380D"/>
    <w:rsid w:val="00E54385"/>
    <w:rsid w:val="00EA1D86"/>
    <w:rsid w:val="00EA3833"/>
    <w:rsid w:val="00EA3C57"/>
    <w:rsid w:val="00EE2654"/>
    <w:rsid w:val="00EF7EEF"/>
    <w:rsid w:val="00F16C74"/>
    <w:rsid w:val="00F30199"/>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SMU%20Data%20science\capstone\AppData\Local\Temp\Temp1_CapstoneProject-master.zip\CapstoneProject-master\github.com\dpmurraygt\CapstoneProject" TargetMode="Externa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8E1074-7517-4D71-8351-FD13E00D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63</TotalTime>
  <Pages>9</Pages>
  <Words>5014</Words>
  <Characters>28582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33529</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Dennis Murray</cp:lastModifiedBy>
  <cp:revision>7</cp:revision>
  <cp:lastPrinted>2006-03-24T15:58:00Z</cp:lastPrinted>
  <dcterms:created xsi:type="dcterms:W3CDTF">2017-10-10T00:57:00Z</dcterms:created>
  <dcterms:modified xsi:type="dcterms:W3CDTF">2017-10-19T01:22:00Z</dcterms:modified>
</cp:coreProperties>
</file>