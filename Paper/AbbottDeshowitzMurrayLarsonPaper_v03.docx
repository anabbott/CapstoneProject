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89A2D" w14:textId="77777777"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14:paraId="256FB20D" w14:textId="77777777"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xml:space="preserve">, Alex </w:t>
      </w:r>
      <w:proofErr w:type="spellStart"/>
      <w:r>
        <w:rPr>
          <w:lang w:val="de-DE"/>
        </w:rPr>
        <w:t>Deshowitz</w:t>
      </w:r>
      <w:proofErr w:type="spellEnd"/>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14:paraId="490E6062" w14:textId="77777777" w:rsidR="00BE73A2" w:rsidRPr="00BE73A2" w:rsidRDefault="00BE73A2" w:rsidP="00BE73A2">
      <w:pPr>
        <w:pStyle w:val="authorinfo"/>
        <w:rPr>
          <w:lang w:val="de-DE"/>
        </w:rPr>
      </w:pPr>
    </w:p>
    <w:p w14:paraId="47946A44" w14:textId="77777777"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14:paraId="23BD844D" w14:textId="77777777" w:rsidR="009B1D59" w:rsidRPr="009A3755" w:rsidRDefault="009B1D59" w:rsidP="009B1D59">
      <w:pPr>
        <w:pStyle w:val="email"/>
        <w:rPr>
          <w:lang w:val="de-DE"/>
        </w:rPr>
      </w:pPr>
    </w:p>
    <w:p w14:paraId="38895065" w14:textId="77777777" w:rsidR="009B1D59" w:rsidRPr="009B1D59" w:rsidRDefault="009B1D59" w:rsidP="009B1D59">
      <w:pPr>
        <w:pStyle w:val="abstract"/>
        <w:rPr>
          <w:szCs w:val="18"/>
        </w:rPr>
      </w:pPr>
      <w:r>
        <w:rPr>
          <w:b/>
        </w:rPr>
        <w:t>Abstract.</w:t>
      </w:r>
      <w:r>
        <w:t xml:space="preserve"> </w:t>
      </w:r>
      <w:r w:rsidR="00D1060C">
        <w:t xml:space="preserve">In this paper, </w:t>
      </w:r>
      <w:commentRangeStart w:id="1"/>
      <w:r w:rsidR="00D1060C">
        <w:t xml:space="preserve">we explore the feasibility </w:t>
      </w:r>
      <w:commentRangeEnd w:id="1"/>
      <w:r w:rsidR="001254D9">
        <w:rPr>
          <w:rStyle w:val="CommentReference"/>
        </w:rPr>
        <w:commentReference w:id="1"/>
      </w:r>
      <w:r w:rsidR="00D1060C">
        <w:t xml:space="preserve">of using machine learning methods to find and map sidewalks and to then assess their quality and accessibility. We </w:t>
      </w:r>
      <w:commentRangeStart w:id="2"/>
      <w:r w:rsidR="00D1060C">
        <w:t xml:space="preserve">seek to </w:t>
      </w:r>
      <w:commentRangeEnd w:id="2"/>
      <w:r w:rsidR="001254D9">
        <w:rPr>
          <w:rStyle w:val="CommentReference"/>
        </w:rPr>
        <w:commentReference w:id="2"/>
      </w:r>
      <w:r w:rsidR="00D1060C">
        <w:t>create a training set of images to be us</w:t>
      </w:r>
      <w:r w:rsidR="00B66EA8">
        <w:t>ed to train a convolutional neural network to correctly identify and grade Street View images.</w:t>
      </w:r>
      <w:r w:rsidR="00D1060C">
        <w:rPr>
          <w:szCs w:val="18"/>
        </w:rPr>
        <w:t xml:space="preserve"> </w:t>
      </w:r>
      <w:r w:rsidR="009D0529">
        <w:rPr>
          <w:szCs w:val="18"/>
        </w:rPr>
        <w:t>This project will focus on the city of Dallas</w:t>
      </w:r>
      <w:r w:rsidR="00AD2E7B">
        <w:rPr>
          <w:szCs w:val="18"/>
        </w:rPr>
        <w:t>; however, if successful, this approach will provide meaningful results to all municipalities.</w:t>
      </w:r>
    </w:p>
    <w:p w14:paraId="06DE050B" w14:textId="77777777" w:rsidR="009B1D59" w:rsidRPr="009A3755" w:rsidRDefault="009B1D59" w:rsidP="009B1D59">
      <w:pPr>
        <w:pStyle w:val="heading10"/>
      </w:pPr>
      <w:r w:rsidRPr="009A3755">
        <w:t>1   Introduction</w:t>
      </w:r>
    </w:p>
    <w:p w14:paraId="0E741C04" w14:textId="77777777" w:rsidR="009B1D59" w:rsidRDefault="0000469B" w:rsidP="009B1D59">
      <w:pPr>
        <w:pStyle w:val="p1a"/>
      </w:pPr>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w:t>
      </w:r>
      <w:r w:rsidR="003A7666">
        <w:t>Geographic Information Systems.</w:t>
      </w:r>
      <w:r>
        <w:t xml:space="preserve"> The </w:t>
      </w:r>
      <w:proofErr w:type="gramStart"/>
      <w:r>
        <w:t>completeness</w:t>
      </w:r>
      <w:proofErr w:type="gramEnd"/>
      <w:r>
        <w:t xml:space="preserve">, timeliness, and quality of the information gathered in these methods may be </w:t>
      </w:r>
      <w:r w:rsidR="00AC140A">
        <w:t>lower than</w:t>
      </w:r>
      <w:r>
        <w:t xml:space="preserve"> what is needed for a comprehensive view of the availability of a feature like sidewalks across a city.</w:t>
      </w:r>
      <w:r w:rsidR="00812D4E">
        <w:t xml:space="preserve"> There </w:t>
      </w:r>
      <w:r w:rsidR="007C7163">
        <w:t>is</w:t>
      </w:r>
      <w:r w:rsidR="00812D4E">
        <w:t xml:space="preserve"> a myriad of reasons for the city of Dallas to focus a portion of spending on sidewalk creation and repair. For the</w:t>
      </w:r>
      <w:r>
        <w:t xml:space="preserve"> mobility impaired, availability of sidewalks is a</w:t>
      </w:r>
      <w:r w:rsidR="00812D4E">
        <w:t>n essential requirement for moving about the metropolitan area</w:t>
      </w:r>
      <w:r w:rsidR="003A7666">
        <w:t>.</w:t>
      </w:r>
      <w:r w:rsidR="008F5F72">
        <w:t xml:space="preserve"> </w:t>
      </w:r>
      <w:r w:rsidR="00812D4E">
        <w:t>Additionally, sidewalks allow citizens to move in a safe manner around the city without the risks associated with walking in the streets amongst cars driven by ever-i</w:t>
      </w:r>
      <w:r w:rsidR="003A7666">
        <w:t>ncreasingly distracted drivers.</w:t>
      </w:r>
      <w:r w:rsidR="00812D4E">
        <w:t xml:space="preserve"> </w:t>
      </w:r>
      <w:r w:rsidR="00604823">
        <w:t xml:space="preserve">Sidewalks also provide health benefits since they provide a means of </w:t>
      </w:r>
      <w:r w:rsidR="00B24836">
        <w:t>pedestrian</w:t>
      </w:r>
      <w:r w:rsidR="00604823">
        <w:t xml:space="preserve"> travel to near-home destinations for those who may </w:t>
      </w:r>
      <w:r w:rsidR="003A7666">
        <w:t>otherwise choose to not travel.</w:t>
      </w:r>
      <w:r w:rsidR="00604823">
        <w:t xml:space="preserve"> Lastly, sidewalks in disrepair tend to contribute to the “broken-windows” theory surrounding many under-privileged areas of the </w:t>
      </w:r>
      <w:proofErr w:type="spellStart"/>
      <w:r w:rsidR="00604823">
        <w:t>metroplex</w:t>
      </w:r>
      <w:proofErr w:type="spellEnd"/>
      <w:r w:rsidR="00604823">
        <w:t xml:space="preserve">. Overall, sidewalks represent a worthwhile investment for the city and provide a means of safe and healthy travel for those who choose </w:t>
      </w:r>
      <w:r w:rsidR="00B24836">
        <w:t>pedestrian</w:t>
      </w:r>
      <w:r w:rsidR="00604823">
        <w:t xml:space="preserve"> transportation.</w:t>
      </w:r>
    </w:p>
    <w:p w14:paraId="17636E97" w14:textId="77777777" w:rsidR="00AD2E7B" w:rsidRDefault="00AD2E7B" w:rsidP="00AD2E7B">
      <w:pPr>
        <w:ind w:firstLine="0"/>
      </w:pPr>
    </w:p>
    <w:p w14:paraId="1186F60E" w14:textId="77777777" w:rsidR="00C638FD" w:rsidRDefault="00AD2E7B" w:rsidP="00AD2E7B">
      <w:pPr>
        <w:ind w:firstLine="0"/>
        <w:rPr>
          <w:ins w:id="3" w:author="Dennis Murray" w:date="2017-07-04T11:04:00Z"/>
        </w:rPr>
      </w:pPr>
      <w:r>
        <w:t>In the fiscal year 2015, Dallas had a proposed budget for infrastructure projects, su</w:t>
      </w:r>
      <w:r w:rsidR="003A7666">
        <w:t>ch as sidewalks, of $7,135,208.</w:t>
      </w:r>
      <w:r>
        <w:t xml:space="preserve"> That number has grown each of the past several years as the city has </w:t>
      </w:r>
      <w:r w:rsidR="007C7163">
        <w:t>increased</w:t>
      </w:r>
      <w:r w:rsidR="003A7666">
        <w:t xml:space="preserve"> in size.</w:t>
      </w:r>
      <w:r>
        <w:t xml:space="preserve"> The city of Dallas has grown in both its inhabited sprawl and in the density of the population at double</w:t>
      </w:r>
      <w:ins w:id="4" w:author="Dennis Murray" w:date="2017-07-04T11:00:00Z">
        <w:r w:rsidR="00C638FD">
          <w:t>-</w:t>
        </w:r>
      </w:ins>
      <w:del w:id="5" w:author="Dennis Murray" w:date="2017-07-04T11:00:00Z">
        <w:r w:rsidDel="00C638FD">
          <w:delText xml:space="preserve"> </w:delText>
        </w:r>
      </w:del>
      <w:r>
        <w:t>digit rates over the</w:t>
      </w:r>
      <w:r w:rsidR="007C7163">
        <w:t xml:space="preserve"> </w:t>
      </w:r>
      <w:r w:rsidR="003A7666">
        <w:t>past 5 years.</w:t>
      </w:r>
      <w:r w:rsidR="007C7163">
        <w:t xml:space="preserve"> This growth can be explained by the city’s pro-business mentality and the relativ</w:t>
      </w:r>
      <w:r w:rsidR="001254D9">
        <w:t xml:space="preserve">e </w:t>
      </w:r>
      <w:r w:rsidR="001254D9">
        <w:lastRenderedPageBreak/>
        <w:t>value proposition that such a</w:t>
      </w:r>
      <w:r w:rsidR="003A7666">
        <w:t xml:space="preserve"> large city provides.</w:t>
      </w:r>
      <w:r w:rsidR="007C7163">
        <w:t xml:space="preserve"> Dallas boasts a centrally located position in the country</w:t>
      </w:r>
      <w:ins w:id="6" w:author="Dennis Murray" w:date="2017-07-04T11:01:00Z">
        <w:r w:rsidR="00C638FD">
          <w:t>,</w:t>
        </w:r>
      </w:ins>
      <w:r w:rsidR="007C7163">
        <w:t xml:space="preserve"> and </w:t>
      </w:r>
      <w:ins w:id="7" w:author="Dennis Murray" w:date="2017-07-04T11:01:00Z">
        <w:r w:rsidR="00C638FD">
          <w:t xml:space="preserve">the city’s status as a transportation hub allows </w:t>
        </w:r>
      </w:ins>
      <w:r w:rsidR="007C7163">
        <w:t xml:space="preserve">businesses </w:t>
      </w:r>
      <w:del w:id="8" w:author="Dennis Murray" w:date="2017-07-04T11:01:00Z">
        <w:r w:rsidR="007C7163" w:rsidDel="00C638FD">
          <w:delText xml:space="preserve">can </w:delText>
        </w:r>
      </w:del>
      <w:ins w:id="9" w:author="Dennis Murray" w:date="2017-07-04T11:01:00Z">
        <w:r w:rsidR="00C638FD">
          <w:t xml:space="preserve">to </w:t>
        </w:r>
      </w:ins>
      <w:r w:rsidR="007C7163">
        <w:t>send employees to any destin</w:t>
      </w:r>
      <w:r w:rsidR="001254D9">
        <w:t xml:space="preserve">ation in the world </w:t>
      </w:r>
      <w:r w:rsidR="007C7163">
        <w:t>with relative ease</w:t>
      </w:r>
      <w:ins w:id="10" w:author="Dennis Murray" w:date="2017-07-04T11:01:00Z">
        <w:r w:rsidR="00C638FD">
          <w:t xml:space="preserve"> and efficiency</w:t>
        </w:r>
      </w:ins>
      <w:del w:id="11" w:author="Dennis Murray" w:date="2017-07-04T11:01:00Z">
        <w:r w:rsidDel="00C638FD">
          <w:delText>.</w:delText>
        </w:r>
      </w:del>
      <w:ins w:id="12" w:author="Dennis Murray" w:date="2017-07-04T11:02:00Z">
        <w:r w:rsidR="00C638FD">
          <w:t xml:space="preserve">.  </w:t>
        </w:r>
      </w:ins>
      <w:del w:id="13" w:author="Dennis Murray" w:date="2017-07-04T11:02:00Z">
        <w:r w:rsidR="007C7163" w:rsidDel="00C638FD">
          <w:delText xml:space="preserve"> </w:delText>
        </w:r>
      </w:del>
      <w:r w:rsidR="007C7163">
        <w:t>The City and State</w:t>
      </w:r>
      <w:ins w:id="14" w:author="Dennis Murray" w:date="2017-07-04T11:02:00Z">
        <w:r w:rsidR="00C638FD">
          <w:t xml:space="preserve"> </w:t>
        </w:r>
      </w:ins>
      <w:del w:id="15" w:author="Dennis Murray" w:date="2017-07-04T11:02:00Z">
        <w:r w:rsidR="007C7163" w:rsidDel="00C638FD">
          <w:delText xml:space="preserve"> also </w:delText>
        </w:r>
      </w:del>
      <w:r w:rsidR="007C7163">
        <w:t>have pro-business tax and incentive policies, which have encouraged this growth.</w:t>
      </w:r>
      <w:r>
        <w:t xml:space="preserve"> With this growth, the city must acquire a better way of allocating the budget for sidewalks</w:t>
      </w:r>
      <w:r w:rsidR="007C7163">
        <w:t xml:space="preserve"> and other infrastructure</w:t>
      </w:r>
      <w:r w:rsidR="003A7666">
        <w:t>.</w:t>
      </w:r>
      <w:r>
        <w:t xml:space="preserve"> Today, the city of Dallas essentially responds to complaints about sidewalks through its street services program. </w:t>
      </w:r>
      <w:r w:rsidR="00A53AFE">
        <w:t>As inquiries come in, the city will generally put that particular in</w:t>
      </w:r>
      <w:r w:rsidR="003A7666">
        <w:t>quiry on a list for assessment.</w:t>
      </w:r>
      <w:r w:rsidR="00A53AFE">
        <w:t xml:space="preserve">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rsidR="003A7666">
        <w:t>.</w:t>
      </w:r>
      <w:r>
        <w:t xml:space="preserve"> The current process takes 2-3 months in order to get an asse</w:t>
      </w:r>
      <w:r w:rsidR="00A53AFE">
        <w:t>ssment and cost estimate for each incident or property owner</w:t>
      </w:r>
      <w:r>
        <w:t xml:space="preserve">. </w:t>
      </w:r>
      <w:proofErr w:type="gramStart"/>
      <w:r w:rsidR="00A53AFE">
        <w:t>Once the assessment has been done, either the city or the property owner will plan</w:t>
      </w:r>
      <w:ins w:id="16" w:author="Dennis Murray" w:date="2017-07-04T11:03:00Z">
        <w:r w:rsidR="00C638FD">
          <w:t xml:space="preserve"> and fund</w:t>
        </w:r>
      </w:ins>
      <w:r w:rsidR="00A53AFE">
        <w:t xml:space="preserve"> the </w:t>
      </w:r>
      <w:del w:id="17" w:author="Dennis Murray" w:date="2017-07-04T11:03:00Z">
        <w:r w:rsidR="00A53AFE" w:rsidDel="00C638FD">
          <w:delText>project and pay for the repair</w:delText>
        </w:r>
      </w:del>
      <w:ins w:id="18" w:author="Dennis Murray" w:date="2017-07-04T11:03:00Z">
        <w:r w:rsidR="00C638FD">
          <w:t>project</w:t>
        </w:r>
      </w:ins>
      <w:del w:id="19" w:author="Dennis Murray" w:date="2017-07-04T11:03:00Z">
        <w:r w:rsidR="00A53AFE" w:rsidDel="00C638FD">
          <w:delText>s</w:delText>
        </w:r>
      </w:del>
      <w:r w:rsidR="00A53AFE">
        <w:t>.</w:t>
      </w:r>
      <w:proofErr w:type="gramEnd"/>
      <w:r>
        <w:t xml:space="preserve"> </w:t>
      </w:r>
      <w:r w:rsidR="00A53AFE">
        <w:t xml:space="preserve">One </w:t>
      </w:r>
      <w:del w:id="20" w:author="Dennis Murray" w:date="2017-07-04T11:04:00Z">
        <w:r w:rsidR="00A53AFE" w:rsidDel="00C638FD">
          <w:delText xml:space="preserve">nice </w:delText>
        </w:r>
      </w:del>
      <w:r w:rsidR="00A53AFE">
        <w:t>program in Dallas allows</w:t>
      </w:r>
      <w:r>
        <w:t xml:space="preserve"> the city </w:t>
      </w:r>
      <w:r w:rsidR="00A53AFE">
        <w:t>to</w:t>
      </w:r>
      <w:r>
        <w:t xml:space="preserve"> reimburse </w:t>
      </w:r>
      <w:proofErr w:type="gramStart"/>
      <w:r>
        <w:t>home</w:t>
      </w:r>
      <w:del w:id="21" w:author="Dennis Murray" w:date="2017-07-04T11:03:00Z">
        <w:r w:rsidDel="00C638FD">
          <w:delText xml:space="preserve"> </w:delText>
        </w:r>
      </w:del>
      <w:r>
        <w:t>owners</w:t>
      </w:r>
      <w:proofErr w:type="gramEnd"/>
      <w:r>
        <w:t xml:space="preserve"> up to $500 or 50% of the repai</w:t>
      </w:r>
      <w:r w:rsidR="00A53AFE">
        <w:t>r</w:t>
      </w:r>
      <w:r w:rsidR="003A7666">
        <w:t xml:space="preserve"> cost, whichever is less.</w:t>
      </w:r>
      <w:r>
        <w:t xml:space="preserve"> </w:t>
      </w:r>
    </w:p>
    <w:p w14:paraId="12542881" w14:textId="77777777" w:rsidR="00C638FD" w:rsidRDefault="00C638FD" w:rsidP="00AD2E7B">
      <w:pPr>
        <w:ind w:firstLine="0"/>
        <w:rPr>
          <w:ins w:id="22" w:author="Dennis Murray" w:date="2017-07-04T11:04:00Z"/>
        </w:rPr>
      </w:pPr>
    </w:p>
    <w:p w14:paraId="5C9665FA" w14:textId="0BD51EFA" w:rsidR="00AD2E7B" w:rsidRPr="00AD2E7B" w:rsidRDefault="00AD2E7B" w:rsidP="00AD2E7B">
      <w:pPr>
        <w:ind w:firstLine="0"/>
      </w:pPr>
      <w:r>
        <w:t xml:space="preserve">Under these circumstances, the city spends </w:t>
      </w:r>
      <w:del w:id="23" w:author="Dennis Murray" w:date="2017-07-04T11:04:00Z">
        <w:r w:rsidDel="00C638FD">
          <w:delText>a great deal of</w:delText>
        </w:r>
      </w:del>
      <w:ins w:id="24" w:author="Dennis Murray" w:date="2017-07-04T11:04:00Z">
        <w:r w:rsidR="00C638FD">
          <w:t>significant</w:t>
        </w:r>
      </w:ins>
      <w:r>
        <w:t xml:space="preserve"> time </w:t>
      </w:r>
      <w:r w:rsidR="00A53AFE">
        <w:t xml:space="preserve">and resources </w:t>
      </w:r>
      <w:r>
        <w:t>just doing the assessment</w:t>
      </w:r>
      <w:r w:rsidR="00A53AFE">
        <w:t>s</w:t>
      </w:r>
      <w:r w:rsidR="003A7666">
        <w:t>.</w:t>
      </w:r>
      <w:r>
        <w:t xml:space="preserve"> Using the algorithmic approach that this paper</w:t>
      </w:r>
      <w:del w:id="25" w:author="Dennis Murray" w:date="2017-07-04T11:05:00Z">
        <w:r w:rsidDel="00C638FD">
          <w:delText xml:space="preserve"> </w:delText>
        </w:r>
      </w:del>
      <w:ins w:id="26" w:author="Dennis Murray" w:date="2017-07-04T11:05:00Z">
        <w:r w:rsidR="00C638FD">
          <w:t xml:space="preserve"> describes</w:t>
        </w:r>
      </w:ins>
      <w:del w:id="27" w:author="Dennis Murray" w:date="2017-07-04T11:05:00Z">
        <w:r w:rsidDel="00C638FD">
          <w:delText>lays out</w:delText>
        </w:r>
      </w:del>
      <w:r>
        <w: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w:t>
      </w:r>
      <w:r w:rsidR="003A7666">
        <w:t>severe, moderate, and low-risk.</w:t>
      </w:r>
      <w:r w:rsidR="00684F23">
        <w:t xml:space="preserve"> Therefore, Dallas could dispatch crews to the areas where their services wil</w:t>
      </w:r>
      <w:r w:rsidR="008B65DE">
        <w:t>l be the most impactful to the safety and health of the public</w:t>
      </w:r>
      <w:r w:rsidR="00A01F9A">
        <w:t>.</w:t>
      </w:r>
    </w:p>
    <w:p w14:paraId="10D320D5" w14:textId="77777777" w:rsidR="00604823" w:rsidRDefault="00604823" w:rsidP="00604823">
      <w:pPr>
        <w:ind w:firstLine="0"/>
      </w:pPr>
    </w:p>
    <w:p w14:paraId="0E9F4C45" w14:textId="77777777" w:rsidR="00604823" w:rsidRPr="00604823" w:rsidRDefault="00604823" w:rsidP="00604823">
      <w:pPr>
        <w:ind w:firstLine="0"/>
      </w:pPr>
      <w:r>
        <w:t>This project provide</w:t>
      </w:r>
      <w:r w:rsidR="00A01F9A">
        <w:t>s</w:t>
      </w:r>
      <w:r>
        <w:t xml:space="preserve"> a means of grading and prioritization of sidewalk projects to the</w:t>
      </w:r>
      <w:r w:rsidR="00B24836">
        <w:t xml:space="preserve"> city of Dallas via an unbiased, </w:t>
      </w:r>
      <w:r>
        <w:t>algorithmic approach to sidewalk repair recommendation and scoring.</w:t>
      </w:r>
    </w:p>
    <w:p w14:paraId="103DB216" w14:textId="77777777" w:rsidR="00BE73A2" w:rsidRDefault="00BE73A2" w:rsidP="00BE73A2">
      <w:pPr>
        <w:pStyle w:val="heading10"/>
      </w:pPr>
      <w:r>
        <w:t>2</w:t>
      </w:r>
      <w:r w:rsidRPr="009A3755">
        <w:t xml:space="preserve">   </w:t>
      </w:r>
      <w:r>
        <w:t>Problem Statement</w:t>
      </w:r>
    </w:p>
    <w:p w14:paraId="29E5A041" w14:textId="1D0BDF89" w:rsidR="001532C0" w:rsidRDefault="001532C0" w:rsidP="001532C0">
      <w:pPr>
        <w:pStyle w:val="p1a"/>
      </w:pPr>
      <w:r>
        <w:t>Many municipalities struggle with how to correctly allocate funding for necessities such as pedestrian sidewalks. Often</w:t>
      </w:r>
      <w:ins w:id="28" w:author="Dennis Murray" w:date="2017-07-04T11:06:00Z">
        <w:r w:rsidR="00C638FD">
          <w:t xml:space="preserve"> </w:t>
        </w:r>
      </w:ins>
      <w:r>
        <w:t xml:space="preserve">times, it is hard to prioritize those items that are in the most need for repair. </w:t>
      </w:r>
      <w:del w:id="29" w:author="Dennis Murray" w:date="2017-07-04T11:06:00Z">
        <w:r w:rsidDel="00C638FD">
          <w:delText>The city of Dallas is one such municipality that needs this sort of help</w:delText>
        </w:r>
      </w:del>
      <w:ins w:id="30" w:author="Dennis Murray" w:date="2017-07-04T11:06:00Z">
        <w:r w:rsidR="00C638FD">
          <w:t>The city of Dallas faces limited resources and budget, and requires assistance in cataloging and prioritization of potential sidewalk construction and repair</w:t>
        </w:r>
      </w:ins>
      <w:r>
        <w:t xml:space="preserve">. In a </w:t>
      </w:r>
      <w:ins w:id="31" w:author="Dennis Murray" w:date="2017-07-04T11:08:00Z">
        <w:r w:rsidR="00C638FD">
          <w:t xml:space="preserve">large </w:t>
        </w:r>
      </w:ins>
      <w:r>
        <w:t xml:space="preserve">metropolitan </w:t>
      </w:r>
      <w:r w:rsidR="00B24836">
        <w:t>area</w:t>
      </w:r>
      <w:del w:id="32" w:author="Dennis Murray" w:date="2017-07-04T11:07:00Z">
        <w:r w:rsidR="00B24836" w:rsidDel="00C638FD">
          <w:delText>,</w:delText>
        </w:r>
      </w:del>
      <w:r>
        <w:t xml:space="preserve"> </w:t>
      </w:r>
      <w:del w:id="33" w:author="Dennis Murray" w:date="2017-07-04T11:08:00Z">
        <w:r w:rsidDel="00C638FD">
          <w:delText>as large an</w:delText>
        </w:r>
        <w:r w:rsidR="00B24836" w:rsidDel="00C638FD">
          <w:delText>d diverse as</w:delText>
        </w:r>
      </w:del>
      <w:ins w:id="34" w:author="Dennis Murray" w:date="2017-07-04T11:08:00Z">
        <w:r w:rsidR="00C638FD">
          <w:t>like</w:t>
        </w:r>
      </w:ins>
      <w:r w:rsidR="00B24836">
        <w:t xml:space="preserve"> Dallas, </w:t>
      </w:r>
      <w:del w:id="35" w:author="Dennis Murray" w:date="2017-07-04T11:08:00Z">
        <w:r w:rsidR="00B24836" w:rsidDel="00C638FD">
          <w:delText>many times</w:delText>
        </w:r>
        <w:r w:rsidDel="00C638FD">
          <w:delText xml:space="preserve"> </w:delText>
        </w:r>
      </w:del>
      <w:r>
        <w:t>projects</w:t>
      </w:r>
      <w:ins w:id="36" w:author="Dennis Murray" w:date="2017-07-04T11:08:00Z">
        <w:r w:rsidR="00C638FD">
          <w:t xml:space="preserve"> often</w:t>
        </w:r>
      </w:ins>
      <w:r>
        <w:t xml:space="preserve"> are prioritized by </w:t>
      </w:r>
      <w:del w:id="37" w:author="Dennis Murray" w:date="2017-07-04T11:08:00Z">
        <w:r w:rsidDel="00C638FD">
          <w:delText>those items</w:delText>
        </w:r>
      </w:del>
      <w:ins w:id="38" w:author="Dennis Murray" w:date="2017-07-04T11:08:00Z">
        <w:r w:rsidR="00C638FD">
          <w:t>towards projects</w:t>
        </w:r>
      </w:ins>
      <w:r>
        <w:t xml:space="preserve"> garnering the highest number of complaints or those areas wit</w:t>
      </w:r>
      <w:r w:rsidR="003A7666">
        <w:t>h the most political influence.</w:t>
      </w:r>
      <w:r>
        <w:t xml:space="preserve"> This project </w:t>
      </w:r>
      <w:r w:rsidRPr="00A01F9A">
        <w:rPr>
          <w:highlight w:val="yellow"/>
        </w:rPr>
        <w:t>seeks</w:t>
      </w:r>
      <w:r>
        <w:t xml:space="preserve"> to “level the playing field” in order</w:t>
      </w:r>
      <w:r w:rsidR="00A01F9A">
        <w:t xml:space="preserve"> to</w:t>
      </w:r>
      <w:r>
        <w:t xml:space="preserve"> </w:t>
      </w:r>
      <w:r w:rsidR="00812D4E">
        <w:t>ultimately allow</w:t>
      </w:r>
      <w:r>
        <w:t xml:space="preserve"> the city </w:t>
      </w:r>
      <w:r w:rsidR="00B24836">
        <w:t xml:space="preserve">to </w:t>
      </w:r>
      <w:r>
        <w:t xml:space="preserve">create an optimal budget for sidewalk repairs. </w:t>
      </w:r>
    </w:p>
    <w:p w14:paraId="6941A22C" w14:textId="77777777" w:rsidR="00812D4E" w:rsidRPr="00812D4E" w:rsidRDefault="00812D4E" w:rsidP="00812D4E"/>
    <w:p w14:paraId="15F7538B" w14:textId="3DEDF81B" w:rsidR="001532C0" w:rsidRDefault="001532C0" w:rsidP="001532C0">
      <w:pPr>
        <w:pStyle w:val="p1a"/>
      </w:pPr>
      <w:del w:id="39" w:author="Dennis Murray" w:date="2017-07-04T11:11:00Z">
        <w:r w:rsidDel="00C638FD">
          <w:delText xml:space="preserve">This project first </w:delText>
        </w:r>
      </w:del>
      <w:del w:id="40" w:author="Dennis Murray" w:date="2017-07-04T11:10:00Z">
        <w:r w:rsidRPr="00A01F9A" w:rsidDel="00C638FD">
          <w:rPr>
            <w:highlight w:val="yellow"/>
          </w:rPr>
          <w:delText>seeks</w:delText>
        </w:r>
        <w:r w:rsidDel="00C638FD">
          <w:delText xml:space="preserve"> to </w:delText>
        </w:r>
      </w:del>
      <w:del w:id="41" w:author="Dennis Murray" w:date="2017-07-04T11:11:00Z">
        <w:r w:rsidDel="00C638FD">
          <w:delText>create a grading system for sidewalks</w:delText>
        </w:r>
        <w:r w:rsidR="0016262C" w:rsidDel="00C638FD">
          <w:delText xml:space="preserve"> based on Street View imagery</w:delText>
        </w:r>
      </w:del>
      <w:ins w:id="42" w:author="Dennis Murray" w:date="2017-07-04T11:11:00Z">
        <w:r w:rsidR="00C638FD">
          <w:t>This project will establish a method for grading sidewalks, consistent with methods previously employed in city planning and neighborhood survey research</w:t>
        </w:r>
      </w:ins>
      <w:r w:rsidR="003A7666">
        <w:t>.</w:t>
      </w:r>
      <w:r>
        <w:t xml:space="preserve"> This grading system will </w:t>
      </w:r>
      <w:r w:rsidR="00B24836">
        <w:t>consider</w:t>
      </w:r>
      <w:r>
        <w:t xml:space="preserve"> features such as “obstacles”, condition of the sidewalk, and presence of sidewalk transitions in order to provide a grade for a</w:t>
      </w:r>
      <w:r w:rsidR="003A7666">
        <w:t xml:space="preserve"> set of sidewalk </w:t>
      </w:r>
      <w:r w:rsidR="003A7666">
        <w:lastRenderedPageBreak/>
        <w:t>training data.</w:t>
      </w:r>
      <w:r>
        <w:t xml:space="preserve"> Once an appropriate training set has been created</w:t>
      </w:r>
      <w:ins w:id="43" w:author="Dennis Murray" w:date="2017-07-04T11:13:00Z">
        <w:r w:rsidR="004C3295">
          <w:t xml:space="preserve"> or obtained from prior research from the Project Sidewalk team</w:t>
        </w:r>
      </w:ins>
      <w:r>
        <w:t xml:space="preserve">, the goal is to train a convolutional neural network to correctly classify ungraded sidewalks in order to recommend and prioritize sidewalk repairs. </w:t>
      </w:r>
      <w:r w:rsidR="006B6EAB">
        <w:t>After</w:t>
      </w:r>
      <w:r w:rsidR="0016262C">
        <w:t xml:space="preserve"> the initial training phase is complete, the model may</w:t>
      </w:r>
      <w:r w:rsidR="006B6EAB">
        <w:t xml:space="preserve"> be modified</w:t>
      </w:r>
      <w:r w:rsidR="0016262C">
        <w:t xml:space="preserve"> </w:t>
      </w:r>
      <w:r w:rsidR="00B24836">
        <w:t xml:space="preserve">to </w:t>
      </w:r>
      <w:r w:rsidR="0016262C">
        <w:t>take into account other open-source data structures such as satellite imagery</w:t>
      </w:r>
      <w:r w:rsidR="006B6EAB">
        <w:t xml:space="preserve"> and personal geo-location data in order to help the model better generalize to the test data.  </w:t>
      </w:r>
    </w:p>
    <w:p w14:paraId="4C4CC201" w14:textId="77777777" w:rsidR="00081042" w:rsidRDefault="00081042" w:rsidP="00081042">
      <w:pPr>
        <w:ind w:firstLine="0"/>
      </w:pPr>
    </w:p>
    <w:p w14:paraId="37BB7748" w14:textId="77777777" w:rsidR="00081042" w:rsidRDefault="00081042" w:rsidP="00081042">
      <w:pPr>
        <w:pStyle w:val="heading10"/>
      </w:pPr>
      <w:r>
        <w:t>3</w:t>
      </w:r>
      <w:r w:rsidRPr="009A3755">
        <w:t xml:space="preserve">   </w:t>
      </w:r>
      <w:r>
        <w:t>Previous Research</w:t>
      </w:r>
    </w:p>
    <w:p w14:paraId="2DDBD39C" w14:textId="77777777" w:rsidR="00A01F9A" w:rsidRDefault="0038784E" w:rsidP="005515BD">
      <w:pPr>
        <w:ind w:firstLine="709"/>
      </w:pPr>
      <w:r>
        <w:t>Image r</w:t>
      </w:r>
      <w:r w:rsidR="00A01F9A">
        <w:t xml:space="preserve">ecognition is not a new field. The use of </w:t>
      </w:r>
      <w:r w:rsidR="008D01CF">
        <w:t>machines to recognize image</w:t>
      </w:r>
      <w:r w:rsidR="00A01F9A">
        <w:t xml:space="preserve">s has been around for decades. </w:t>
      </w:r>
      <w:r w:rsidR="008D01CF">
        <w:t xml:space="preserve">As early as 1963, the electrical engineering department at MIT </w:t>
      </w:r>
      <w:r w:rsidR="00A01F9A">
        <w:t>began</w:t>
      </w:r>
      <w:r w:rsidR="008D01CF">
        <w:t xml:space="preserve"> using computers to recognize 3D images. While these initial applications were somewhat simple compared to those that we currently use today, they paved the way for what has now become a commonpla</w:t>
      </w:r>
      <w:r w:rsidR="00A01F9A">
        <w:t xml:space="preserve">ce practice across industries. </w:t>
      </w:r>
    </w:p>
    <w:p w14:paraId="6551C1F7" w14:textId="3042775A" w:rsidR="00081042" w:rsidRDefault="00A01F9A" w:rsidP="005515BD">
      <w:pPr>
        <w:ind w:firstLine="709"/>
      </w:pPr>
      <w:del w:id="44" w:author="Dennis Murray" w:date="2017-07-04T11:16:00Z">
        <w:r w:rsidDel="004C3295">
          <w:delText>One</w:delText>
        </w:r>
        <w:r w:rsidR="008D01CF" w:rsidDel="004C3295">
          <w:delText xml:space="preserve"> project which has provided meaningful advancements for this project is </w:delText>
        </w:r>
      </w:del>
      <w:proofErr w:type="spellStart"/>
      <w:r w:rsidR="008D01CF">
        <w:t>Bahlman</w:t>
      </w:r>
      <w:proofErr w:type="spellEnd"/>
      <w:r w:rsidR="008D01CF">
        <w:t>,</w:t>
      </w:r>
      <w:r>
        <w:t xml:space="preserve"> Zhu, and </w:t>
      </w:r>
      <w:proofErr w:type="spellStart"/>
      <w:r>
        <w:t>Pelkofer’s</w:t>
      </w:r>
      <w:proofErr w:type="spellEnd"/>
      <w:r>
        <w:t xml:space="preserve"> work (3)</w:t>
      </w:r>
      <w:ins w:id="45" w:author="Dennis Murray" w:date="2017-07-04T11:17:00Z">
        <w:r w:rsidR="004C3295">
          <w:t xml:space="preserve"> provided meaningful advancements in image element detection and classification</w:t>
        </w:r>
      </w:ins>
      <w:r>
        <w:t xml:space="preserve">. </w:t>
      </w:r>
      <w:r w:rsidR="008D01CF">
        <w:t xml:space="preserve">In this paper, the authors built upon their previous research involving shape and color recognition to help classify street signs and </w:t>
      </w:r>
      <w:del w:id="46" w:author="Dennis Murray" w:date="2017-07-04T11:15:00Z">
        <w:r w:rsidR="008D01CF" w:rsidDel="004C3295">
          <w:delText xml:space="preserve">street </w:delText>
        </w:r>
      </w:del>
      <w:ins w:id="47" w:author="Dennis Murray" w:date="2017-07-04T11:15:00Z">
        <w:r w:rsidR="004C3295">
          <w:t>traffic signals</w:t>
        </w:r>
      </w:ins>
      <w:del w:id="48" w:author="Dennis Murray" w:date="2017-07-04T11:16:00Z">
        <w:r w:rsidR="008D01CF" w:rsidDel="004C3295">
          <w:delText>lights</w:delText>
        </w:r>
      </w:del>
      <w:r w:rsidR="008D01CF">
        <w:t xml:space="preserve">. Their work is interesting in that it has a 2-step approach where if the model fails on the first classification </w:t>
      </w:r>
      <w:r>
        <w:t xml:space="preserve">step, the image is thrown out. </w:t>
      </w:r>
      <w:r w:rsidR="008D01CF">
        <w:t xml:space="preserve">This model is important to our work, because it shows how an algorithm such as </w:t>
      </w:r>
      <w:proofErr w:type="spellStart"/>
      <w:r w:rsidR="008D01CF">
        <w:t>Adaboost</w:t>
      </w:r>
      <w:proofErr w:type="spellEnd"/>
      <w:r w:rsidR="008D01CF">
        <w:t xml:space="preserve"> can be used to detect both anomalous and important features </w:t>
      </w:r>
      <w:r w:rsidR="00153D88">
        <w:t>for an image-based problem proposal.</w:t>
      </w:r>
    </w:p>
    <w:p w14:paraId="0C8B06B6" w14:textId="1BE2C20C" w:rsidR="00153D88" w:rsidRDefault="00153D88" w:rsidP="005515BD">
      <w:pPr>
        <w:ind w:firstLine="709"/>
      </w:pPr>
      <w:r>
        <w:t>Another important piece of re</w:t>
      </w:r>
      <w:r w:rsidR="00A01F9A">
        <w:t xml:space="preserve">search is </w:t>
      </w:r>
      <w:proofErr w:type="spellStart"/>
      <w:r w:rsidR="00A01F9A">
        <w:t>Perona’s</w:t>
      </w:r>
      <w:proofErr w:type="spellEnd"/>
      <w:r w:rsidR="00A01F9A">
        <w:t xml:space="preserve"> “A Bayesian H</w:t>
      </w:r>
      <w:r>
        <w:t xml:space="preserve">ierarchical </w:t>
      </w:r>
      <w:r w:rsidR="00A01F9A">
        <w:t>M</w:t>
      </w:r>
      <w:r w:rsidR="006E4679">
        <w:t>odel for Learning N</w:t>
      </w:r>
      <w:r>
        <w:t xml:space="preserve">atural Scene Categories” (4). </w:t>
      </w:r>
      <w:r w:rsidR="00C52E92">
        <w:t xml:space="preserve">In this paper, the authors provided </w:t>
      </w:r>
      <w:del w:id="49" w:author="Dennis Murray" w:date="2017-07-04T11:17:00Z">
        <w:r w:rsidR="00C52E92" w:rsidDel="004C3295">
          <w:delText>a very meaningful</w:delText>
        </w:r>
      </w:del>
      <w:ins w:id="50" w:author="Dennis Murray" w:date="2017-07-04T11:17:00Z">
        <w:r w:rsidR="004C3295">
          <w:t>an</w:t>
        </w:r>
      </w:ins>
      <w:r w:rsidR="00C52E92">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t>nts are scanned and classified.</w:t>
      </w:r>
      <w:r w:rsidR="00C52E92">
        <w:t xml:space="preserve"> Each of these codebook images is additionally clust</w:t>
      </w:r>
      <w:r w:rsidR="00011B3C">
        <w:t xml:space="preserve">ered using k-means clustering. </w:t>
      </w:r>
      <w:r w:rsidR="00C52E92">
        <w:t xml:space="preserve">This portion of the model is used to eliminate features that occur with low frequencies in the training data. The remarkable aspect of this paper is </w:t>
      </w:r>
      <w:r w:rsidR="00011B3C">
        <w:t xml:space="preserve">that the model was able to achieve </w:t>
      </w:r>
      <w:r w:rsidR="00C52E92">
        <w:t>a 78% accuracy rate with suc</w:t>
      </w:r>
      <w:r w:rsidR="00011B3C">
        <w:t xml:space="preserve">h a low amount of supervision. </w:t>
      </w:r>
      <w:r w:rsidR="007B0FD2">
        <w:t>While there are many applications of image classification models</w:t>
      </w:r>
      <w:r w:rsidR="00011B3C">
        <w:t>,</w:t>
      </w:r>
      <w:r w:rsidR="007B0FD2">
        <w:t xml:space="preserve"> the models outlined above provide</w:t>
      </w:r>
      <w:r w:rsidR="00A00812">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4C1C4FD1" w:rsidR="00C52E92" w:rsidRDefault="00B356F3" w:rsidP="005515BD">
      <w:pPr>
        <w:ind w:firstLine="709"/>
      </w:pPr>
      <w:r>
        <w:t>An</w:t>
      </w:r>
      <w:r w:rsidR="00C52E92">
        <w:t xml:space="preserve"> aspect</w:t>
      </w:r>
      <w:r>
        <w:t xml:space="preserve"> of previous work</w:t>
      </w:r>
      <w:r w:rsidR="00C52E92">
        <w:t xml:space="preserve"> that </w:t>
      </w:r>
      <w:r w:rsidR="00011B3C">
        <w:t>is</w:t>
      </w:r>
      <w:r w:rsidR="00C52E92">
        <w:t xml:space="preserve"> of high importance for this work </w:t>
      </w:r>
      <w:r w:rsidR="00011B3C">
        <w:t>is</w:t>
      </w:r>
      <w:r w:rsidR="00C52E92">
        <w:t xml:space="preserve"> the use</w:t>
      </w:r>
      <w:r w:rsidR="00A15D52">
        <w:t xml:space="preserve"> and application</w:t>
      </w:r>
      <w:r w:rsidR="00C52E92">
        <w:t xml:space="preserve"> of convolutional neural netw</w:t>
      </w:r>
      <w:r w:rsidR="00011B3C">
        <w:t xml:space="preserve">orks. </w:t>
      </w:r>
      <w:r w:rsidR="00C52E92">
        <w:t xml:space="preserve">As this </w:t>
      </w:r>
      <w:r w:rsidR="00011B3C">
        <w:t xml:space="preserve">is </w:t>
      </w:r>
      <w:r w:rsidR="00C52E92">
        <w:t xml:space="preserve">our </w:t>
      </w:r>
      <w:r w:rsidR="000F3122">
        <w:t>model of choice</w:t>
      </w:r>
      <w:r w:rsidR="00C52E92">
        <w:t xml:space="preserve">, it was important for us to research the application of convolutional </w:t>
      </w:r>
      <w:r w:rsidR="00011B3C">
        <w:t xml:space="preserve">neural </w:t>
      </w:r>
      <w:r w:rsidR="00C52E92">
        <w:t>networks and their potential pitfalls.</w:t>
      </w:r>
      <w:r w:rsidR="000F3122">
        <w:t xml:space="preserve"> </w:t>
      </w:r>
      <w:del w:id="51" w:author="Dennis Murray" w:date="2017-07-04T11:18:00Z">
        <w:r w:rsidR="000F3122" w:rsidDel="004C3295">
          <w:delText xml:space="preserve">One such application of neural networks for image recognition was </w:delText>
        </w:r>
        <w:r w:rsidR="00011B3C" w:rsidDel="004C3295">
          <w:delText xml:space="preserve">demonstrated by </w:delText>
        </w:r>
      </w:del>
      <w:proofErr w:type="spellStart"/>
      <w:r w:rsidR="000F3122">
        <w:t>Goodfellow</w:t>
      </w:r>
      <w:proofErr w:type="spellEnd"/>
      <w:r w:rsidR="000F3122">
        <w:t xml:space="preserve"> and a team from Google (5)</w:t>
      </w:r>
      <w:ins w:id="52" w:author="Dennis Murray" w:date="2017-07-04T11:18:00Z">
        <w:r w:rsidR="004C3295">
          <w:t xml:space="preserve"> showed an application </w:t>
        </w:r>
        <w:r w:rsidR="004C3295">
          <w:lastRenderedPageBreak/>
          <w:t>of neural networks for image recognition</w:t>
        </w:r>
      </w:ins>
      <w:r w:rsidR="000F3122">
        <w:t xml:space="preserve">. In this work, </w:t>
      </w:r>
      <w:proofErr w:type="spellStart"/>
      <w:r w:rsidR="000F3122">
        <w:t>Goodfellow</w:t>
      </w:r>
      <w:proofErr w:type="spellEnd"/>
      <w:r w:rsidR="000F3122">
        <w:t xml:space="preserve"> applied the </w:t>
      </w:r>
      <w:proofErr w:type="spellStart"/>
      <w:r w:rsidR="000F3122">
        <w:t>DistBelief</w:t>
      </w:r>
      <w:proofErr w:type="spellEnd"/>
      <w:r w:rsidR="000F3122">
        <w:t xml:space="preserve"> method for neural networks combined with Google </w:t>
      </w:r>
      <w:proofErr w:type="spellStart"/>
      <w:r w:rsidR="000F3122">
        <w:t>Streetview</w:t>
      </w:r>
      <w:proofErr w:type="spellEnd"/>
      <w:r w:rsidR="000F3122">
        <w:t xml:space="preserve"> images to recognize multi-digit nu</w:t>
      </w:r>
      <w:r w:rsidR="00011B3C">
        <w:t>mbers, namely street addresses.</w:t>
      </w:r>
      <w:r w:rsidR="000F3122">
        <w:t xml:space="preserve"> In the model, the researchers first addressed training the model to identify hou</w:t>
      </w:r>
      <w:r w:rsidR="00011B3C">
        <w:t>se numbers.</w:t>
      </w:r>
      <w:r w:rsidR="000F3122">
        <w:t xml:space="preserve"> This was a very important step as many variables come into </w:t>
      </w:r>
      <w:r w:rsidR="00011B3C">
        <w:t>play with these image captures.</w:t>
      </w:r>
      <w:r w:rsidR="000F3122">
        <w:t xml:space="preserve"> For instance, lighting, obstructions, and changing conditions can provide potential issues when i</w:t>
      </w:r>
      <w:r w:rsidR="00011B3C">
        <w:t>dentifying numbers from images.</w:t>
      </w:r>
      <w:r w:rsidR="000F3122">
        <w:t xml:space="preserve"> Additionally, varying font sizes, colors, and styles can impact the ability of the algorithms </w:t>
      </w:r>
      <w:r w:rsidR="00011B3C">
        <w:t>to correctly identify an image.</w:t>
      </w:r>
      <w:r w:rsidR="000F3122">
        <w:t xml:space="preserve"> An important aspect of this type of recognition is that if a single digit is misidentified, the entire interpretation</w:t>
      </w:r>
      <w:r w:rsidR="00011B3C">
        <w:t xml:space="preserve"> is irrelevant and meaningless.</w:t>
      </w:r>
      <w:r w:rsidR="000F3122">
        <w:t xml:space="preserve"> </w:t>
      </w:r>
      <w:r w:rsidR="00CF5A88">
        <w:t>Once the model was trained on house numbers, a more comple</w:t>
      </w:r>
      <w:r w:rsidR="00011B3C">
        <w:t xml:space="preserve">te </w:t>
      </w:r>
      <w:proofErr w:type="spellStart"/>
      <w:r w:rsidR="00011B3C">
        <w:t>Streetview</w:t>
      </w:r>
      <w:proofErr w:type="spellEnd"/>
      <w:r w:rsidR="00011B3C">
        <w:t xml:space="preserve"> dataset was used.</w:t>
      </w:r>
      <w:r w:rsidR="00CF5A88">
        <w:t xml:space="preserve"> The final approach involved subtra</w:t>
      </w:r>
      <w:r w:rsidR="00011B3C">
        <w:t>cting the mean from each image.</w:t>
      </w:r>
      <w:r w:rsidR="00CF5A88">
        <w:t xml:space="preserve"> In the end, the researcher’s models were able to achieve </w:t>
      </w:r>
      <w:proofErr w:type="gramStart"/>
      <w:r w:rsidR="00CF5A88">
        <w:t>a 97.84</w:t>
      </w:r>
      <w:proofErr w:type="gramEnd"/>
      <w:r w:rsidR="00CF5A88">
        <w:t>% accuracy with this approach, which was just short of the human benchmark of 98%</w:t>
      </w:r>
      <w:ins w:id="53" w:author="Dennis Murray" w:date="2017-07-04T11:19:00Z">
        <w:r w:rsidR="00BE6E06">
          <w:t xml:space="preserve"> that was the target of the project</w:t>
        </w:r>
      </w:ins>
      <w:del w:id="54" w:author="Dennis Murray" w:date="2017-07-04T11:19:00Z">
        <w:r w:rsidR="00CF5A88" w:rsidDel="00BE6E06">
          <w:delText xml:space="preserve"> for which</w:delText>
        </w:r>
        <w:r w:rsidR="00011B3C" w:rsidDel="00BE6E06">
          <w:delText xml:space="preserve"> the researchers were shooting</w:delText>
        </w:r>
      </w:del>
      <w:r w:rsidR="00011B3C">
        <w:t>.</w:t>
      </w:r>
      <w:r w:rsidR="00CF5A88">
        <w:t xml:space="preserve"> </w:t>
      </w:r>
      <w:r w:rsidR="00011B3C">
        <w:t>T</w:t>
      </w:r>
      <w:r w:rsidR="00CF5A88">
        <w:t>his piece o</w:t>
      </w:r>
      <w:r w:rsidR="00011B3C">
        <w:t>f research and the approach acted</w:t>
      </w:r>
      <w:r w:rsidR="00CF5A88">
        <w:t xml:space="preserve"> as an important catalyst for our approach to identifying sidewalk obstructions and sidewalk grading.  </w:t>
      </w:r>
    </w:p>
    <w:p w14:paraId="5F6E15CB" w14:textId="77777777" w:rsidR="00082840" w:rsidRDefault="003A5EE7" w:rsidP="003A7666">
      <w:pPr>
        <w:ind w:firstLine="709"/>
      </w:pPr>
      <w:r>
        <w:t xml:space="preserve">Convolutional neural networks have also been used to improve the solutions submitted in the </w:t>
      </w:r>
      <w:proofErr w:type="spellStart"/>
      <w:r>
        <w:t>ImageNet</w:t>
      </w:r>
      <w:proofErr w:type="spellEnd"/>
      <w:r>
        <w:t xml:space="preserve"> Large-Scal</w:t>
      </w:r>
      <w:r w:rsidR="00011B3C">
        <w:t>e Visual Recognition Challenge.</w:t>
      </w:r>
      <w:r>
        <w:t xml:space="preserve"> In the work of </w:t>
      </w:r>
      <w:proofErr w:type="spellStart"/>
      <w:r>
        <w:t>Simonyan</w:t>
      </w:r>
      <w:proofErr w:type="spellEnd"/>
      <w:r>
        <w:t xml:space="preserve">, Karen, and </w:t>
      </w:r>
      <w:proofErr w:type="spellStart"/>
      <w:r>
        <w:t>Zisserman</w:t>
      </w:r>
      <w:proofErr w:type="spellEnd"/>
      <w:r w:rsidR="00EE2654">
        <w:t xml:space="preserve"> (6)</w:t>
      </w:r>
      <w:r>
        <w:t>, the team used convolutional neural networks combined with several other approaches to achieve one of the highest accuracy leve</w:t>
      </w:r>
      <w:r w:rsidR="00011B3C">
        <w:t>ls seen in the competition.</w:t>
      </w:r>
      <w:r w:rsidR="00EE2654">
        <w:t xml:space="preserve"> Their application of multiple models to solve the problem provides a solid reference point for the problem that we solve in this model.  </w:t>
      </w:r>
    </w:p>
    <w:p w14:paraId="1D46F14D" w14:textId="0DFB2E67" w:rsidR="003A7666" w:rsidRDefault="00B356F3" w:rsidP="003A7666">
      <w:pPr>
        <w:ind w:firstLine="709"/>
      </w:pPr>
      <w:r>
        <w:t xml:space="preserve">Another important piece of research was Clarke et </w:t>
      </w:r>
      <w:proofErr w:type="spellStart"/>
      <w:r>
        <w:t>al’s</w:t>
      </w:r>
      <w:proofErr w:type="spellEnd"/>
      <w:r>
        <w:t xml:space="preserve"> (13) audit of </w:t>
      </w:r>
      <w:proofErr w:type="spellStart"/>
      <w:r>
        <w:t>Stree</w:t>
      </w:r>
      <w:r w:rsidR="00011B3C">
        <w:t>tview</w:t>
      </w:r>
      <w:proofErr w:type="spellEnd"/>
      <w:r w:rsidR="00011B3C">
        <w:t xml:space="preserve"> images as compared with a</w:t>
      </w:r>
      <w:r w:rsidR="00082840">
        <w:t>n</w:t>
      </w:r>
      <w:r w:rsidR="00011B3C" w:rsidRPr="00011B3C">
        <w:t xml:space="preserve"> </w:t>
      </w:r>
      <w:r>
        <w:t>individu</w:t>
      </w:r>
      <w:r w:rsidR="00011B3C">
        <w:t xml:space="preserve">al’s </w:t>
      </w:r>
      <w:r w:rsidR="00082840">
        <w:t xml:space="preserve">in-person </w:t>
      </w:r>
      <w:r w:rsidR="00011B3C">
        <w:t>audit.</w:t>
      </w:r>
      <w:r>
        <w:t xml:space="preserve"> The study involved researchers in neighborhoods in Chicago walking each block from the inside to the outside, essentially walking the block twice, and assessing</w:t>
      </w:r>
      <w:r w:rsidR="00082840">
        <w:t xml:space="preserve"> the quality of the sidewalks. </w:t>
      </w:r>
      <w:r>
        <w:t xml:space="preserve">This study found that </w:t>
      </w:r>
      <w:r w:rsidR="00202053">
        <w:t>subjective measures</w:t>
      </w:r>
      <w:ins w:id="55" w:author="Dennis Murray" w:date="2017-07-04T11:20:00Z">
        <w:r w:rsidR="00BE6E06">
          <w:t xml:space="preserve"> like</w:t>
        </w:r>
      </w:ins>
      <w:del w:id="56" w:author="Dennis Murray" w:date="2017-07-04T11:20:00Z">
        <w:r w:rsidR="00202053" w:rsidDel="00BE6E06">
          <w:delText>, such as</w:delText>
        </w:r>
      </w:del>
      <w:r w:rsidR="00202053">
        <w:t xml:space="preserve"> sidewalk quality</w:t>
      </w:r>
      <w:del w:id="57" w:author="Dennis Murray" w:date="2017-07-04T11:20:00Z">
        <w:r w:rsidR="00202053" w:rsidDel="00BE6E06">
          <w:delText>,</w:delText>
        </w:r>
      </w:del>
      <w:r w:rsidR="00202053">
        <w:t xml:space="preserve"> ha</w:t>
      </w:r>
      <w:ins w:id="58" w:author="Dennis Murray" w:date="2017-07-04T11:20:00Z">
        <w:r w:rsidR="00BE6E06">
          <w:t>ve</w:t>
        </w:r>
      </w:ins>
      <w:del w:id="59" w:author="Dennis Murray" w:date="2017-07-04T11:20:00Z">
        <w:r w:rsidR="00202053" w:rsidDel="00BE6E06">
          <w:delText>s</w:delText>
        </w:r>
      </w:del>
      <w:r w:rsidR="00202053">
        <w:t xml:space="preserve"> much lower consistency between </w:t>
      </w:r>
      <w:ins w:id="60" w:author="Dennis Murray" w:date="2017-07-04T11:20:00Z">
        <w:r w:rsidR="00BE6E06">
          <w:t xml:space="preserve">observation via </w:t>
        </w:r>
      </w:ins>
      <w:proofErr w:type="spellStart"/>
      <w:r w:rsidR="00202053">
        <w:t>Streetv</w:t>
      </w:r>
      <w:r w:rsidR="00082840">
        <w:t>iew</w:t>
      </w:r>
      <w:proofErr w:type="spellEnd"/>
      <w:r w:rsidR="00082840">
        <w:t xml:space="preserve"> and </w:t>
      </w:r>
      <w:ins w:id="61" w:author="Dennis Murray" w:date="2017-07-04T11:20:00Z">
        <w:r w:rsidR="00BE6E06">
          <w:t xml:space="preserve">in-person </w:t>
        </w:r>
      </w:ins>
      <w:del w:id="62" w:author="Dennis Murray" w:date="2017-07-04T11:20:00Z">
        <w:r w:rsidR="00082840" w:rsidDel="00BE6E06">
          <w:delText>the observed condition</w:delText>
        </w:r>
      </w:del>
      <w:ins w:id="63" w:author="Dennis Murray" w:date="2017-07-04T11:20:00Z">
        <w:r w:rsidR="00BE6E06">
          <w:t>observation and grading</w:t>
        </w:r>
      </w:ins>
      <w:r w:rsidR="00082840">
        <w:t>.</w:t>
      </w:r>
      <w:r w:rsidR="00202053">
        <w:t xml:space="preserve"> Essentially, the conclusion is that features requiring high levels of precision can be hard t</w:t>
      </w:r>
      <w:r w:rsidR="00082840">
        <w:t xml:space="preserve">o attain via </w:t>
      </w:r>
      <w:proofErr w:type="spellStart"/>
      <w:r w:rsidR="00082840">
        <w:t>Streetview</w:t>
      </w:r>
      <w:proofErr w:type="spellEnd"/>
      <w:r w:rsidR="00082840">
        <w:t xml:space="preserve"> images.</w:t>
      </w:r>
      <w:r w:rsidR="00202053">
        <w:t xml:space="preserve"> This poses an inte</w:t>
      </w:r>
      <w:r w:rsidR="00082840">
        <w:t>resting aspect to our research.</w:t>
      </w:r>
      <w:r w:rsidR="00202053">
        <w:t xml:space="preserve">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w:t>
      </w:r>
      <w:r w:rsidR="00082840">
        <w:t>r coordinates to be referenced.</w:t>
      </w:r>
      <w:r w:rsidR="00506D18">
        <w:t xml:space="preserve"> This will prevent outdated </w:t>
      </w:r>
      <w:proofErr w:type="spellStart"/>
      <w:r w:rsidR="00506D18">
        <w:t>Streetview</w:t>
      </w:r>
      <w:proofErr w:type="spellEnd"/>
      <w:r w:rsidR="00506D18">
        <w:t xml:space="preserve"> images from being used in the classification and scoring process.</w:t>
      </w:r>
      <w:r w:rsidR="003A7666" w:rsidRPr="003A7666">
        <w:t xml:space="preserve"> </w:t>
      </w:r>
    </w:p>
    <w:p w14:paraId="45A3E7AC" w14:textId="77777777" w:rsidR="00EE2654" w:rsidRDefault="003A7666" w:rsidP="003A7666">
      <w:pPr>
        <w:ind w:firstLine="709"/>
      </w:pPr>
      <w:commentRangeStart w:id="64"/>
      <w:r>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w:t>
      </w:r>
      <w:proofErr w:type="spellStart"/>
      <w:r>
        <w:t>Haina</w:t>
      </w:r>
      <w:proofErr w:type="spellEnd"/>
      <w:r>
        <w:t xml:space="preserve"> et al (11),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commentRangeEnd w:id="64"/>
      <w:r>
        <w:rPr>
          <w:rStyle w:val="CommentReference"/>
        </w:rPr>
        <w:commentReference w:id="64"/>
      </w:r>
    </w:p>
    <w:p w14:paraId="3BFB7D03" w14:textId="77777777" w:rsidR="005515BD" w:rsidRDefault="005515BD" w:rsidP="005515BD">
      <w:pPr>
        <w:ind w:firstLine="709"/>
      </w:pPr>
      <w:commentRangeStart w:id="65"/>
      <w:r>
        <w:t xml:space="preserve">The fourth area </w:t>
      </w:r>
      <w:commentRangeEnd w:id="65"/>
      <w:r w:rsidR="003A7666">
        <w:rPr>
          <w:rStyle w:val="CommentReference"/>
        </w:rPr>
        <w:commentReference w:id="65"/>
      </w:r>
      <w:r>
        <w:t>of research for this project focused on the general health benefit</w:t>
      </w:r>
      <w:r w:rsidR="00082840">
        <w:t xml:space="preserve">s of neighborhood walkability. </w:t>
      </w:r>
      <w:proofErr w:type="spellStart"/>
      <w:r>
        <w:t>Deehr</w:t>
      </w:r>
      <w:proofErr w:type="spellEnd"/>
      <w:r>
        <w:t xml:space="preserve"> and </w:t>
      </w:r>
      <w:proofErr w:type="spellStart"/>
      <w:r>
        <w:t>Shumann</w:t>
      </w:r>
      <w:proofErr w:type="spellEnd"/>
      <w:r>
        <w:t xml:space="preserve"> (7) provided work for five </w:t>
      </w:r>
      <w:r>
        <w:lastRenderedPageBreak/>
        <w:t xml:space="preserve">different neighborhoods in the Seattle area. Their research </w:t>
      </w:r>
      <w:r w:rsidR="00082840">
        <w:t>considered</w:t>
      </w:r>
      <w:r>
        <w:t xml:space="preserve"> the incidence of pedestrian strikes by motorists, the health factors of walking, and the current modes of transportatio</w:t>
      </w:r>
      <w:r w:rsidR="00082840">
        <w:t xml:space="preserve">n that pedestrians were using. </w:t>
      </w:r>
      <w:r>
        <w:t xml:space="preserve">Their research led to </w:t>
      </w:r>
      <w:r w:rsidR="00C619E4">
        <w:t>the city adding additional walking paths, and tra</w:t>
      </w:r>
      <w:r w:rsidR="00082840">
        <w:t xml:space="preserve">ils. </w:t>
      </w:r>
      <w:r w:rsidR="00C619E4">
        <w:t>Additionally, much of the research sparked additional community involvement in the design of multi-model transportatio</w:t>
      </w:r>
      <w:r w:rsidR="0001671A">
        <w:t>n infrastructure. Additional</w:t>
      </w:r>
      <w:r w:rsidR="00810F48">
        <w:t xml:space="preserve">ly, in </w:t>
      </w:r>
      <w:proofErr w:type="spellStart"/>
      <w:r w:rsidR="00810F48">
        <w:t>Richardson</w:t>
      </w:r>
      <w:proofErr w:type="gramStart"/>
      <w:r w:rsidR="00810F48">
        <w:t>,Troxel</w:t>
      </w:r>
      <w:proofErr w:type="spellEnd"/>
      <w:proofErr w:type="gramEnd"/>
      <w:r w:rsidR="00810F48">
        <w:t xml:space="preserve"> et al </w:t>
      </w:r>
      <w:r w:rsidR="0001671A">
        <w:t>(10), the authors sought to understand whether factors such as green space and walkability resulted in “moderate to vigorous physical activity” for the residents of randomly selected neighborhoods in Pittsburg, PA</w:t>
      </w:r>
      <w:r w:rsidR="00082840">
        <w:t xml:space="preserve">. </w:t>
      </w:r>
      <w:r w:rsidR="00511261">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t xml:space="preserve">physical activity for an area. </w:t>
      </w:r>
      <w:r w:rsidR="00511261">
        <w:t xml:space="preserve">This research helps us reaffirm that there is immense potential for identifying areas that need this sort of infrastructure. Ultimately the goals of helping people lead healthier and safer lives are potential outcomes of the modeling exercise laid out in this paper.  </w:t>
      </w:r>
    </w:p>
    <w:p w14:paraId="39F7B987" w14:textId="77777777" w:rsidR="00511261" w:rsidRDefault="00511261" w:rsidP="005515BD">
      <w:pPr>
        <w:ind w:firstLine="709"/>
      </w:pPr>
      <w:r>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t>efits of proper infrastructure.</w:t>
      </w:r>
      <w:r>
        <w:t xml:space="preserve"> With this knowledge established, we can make the case for our model to be used for the stated application problem.</w:t>
      </w:r>
    </w:p>
    <w:p w14:paraId="6F9536EC" w14:textId="77777777" w:rsidR="00F8500D" w:rsidRPr="00081042" w:rsidRDefault="00F8500D" w:rsidP="00081042">
      <w:pPr>
        <w:ind w:firstLine="0"/>
      </w:pPr>
    </w:p>
    <w:p w14:paraId="4A68F57E" w14:textId="77777777" w:rsidR="007214AA" w:rsidRDefault="007214AA" w:rsidP="007214AA">
      <w:pPr>
        <w:ind w:firstLine="0"/>
      </w:pPr>
    </w:p>
    <w:p w14:paraId="379EC30F" w14:textId="77777777" w:rsidR="00605CB7" w:rsidRDefault="00605CB7" w:rsidP="00605CB7">
      <w:pPr>
        <w:pStyle w:val="heading10"/>
      </w:pPr>
      <w:r>
        <w:t>4</w:t>
      </w:r>
      <w:r w:rsidRPr="009A3755">
        <w:t xml:space="preserve">   </w:t>
      </w:r>
      <w:r>
        <w:t>Algorithm Design and Solution</w:t>
      </w:r>
    </w:p>
    <w:p w14:paraId="60ADD995" w14:textId="77777777" w:rsidR="00605CB7" w:rsidRDefault="003F1153" w:rsidP="007214AA">
      <w:pPr>
        <w:ind w:firstLine="0"/>
      </w:pPr>
      <w:r>
        <w:t xml:space="preserve">For this model, we will be applying a convolutional neural network to train and ultimately score a series of Google </w:t>
      </w:r>
      <w:proofErr w:type="spellStart"/>
      <w:r>
        <w:t>Streetview</w:t>
      </w:r>
      <w:proofErr w:type="spellEnd"/>
      <w:r>
        <w:t xml:space="preserve"> images of the Dallas metropolitan area.  This project will help the City of Dallas better prioritize infrastructure projects with potential extensions be</w:t>
      </w:r>
      <w:r w:rsidR="00082840">
        <w:t>yond applications to sidewalks.</w:t>
      </w:r>
      <w:r>
        <w:t xml:space="preserve"> For this model, we have considered several inputs: the training data, the testing data, and the scoring algorithm used to correctly classify images.</w:t>
      </w:r>
    </w:p>
    <w:p w14:paraId="08811FBE" w14:textId="782FCC27" w:rsidR="003F1153" w:rsidRDefault="003F1153" w:rsidP="007214AA">
      <w:pPr>
        <w:ind w:firstLine="0"/>
      </w:pPr>
      <w:r>
        <w:tab/>
        <w:t xml:space="preserve">The training data used in this model came from the University of Maryland’s Project Sidewalk. </w:t>
      </w:r>
      <w:r w:rsidR="00F764B2">
        <w:t xml:space="preserve">The University has agreed to share the data collected through this project with the SMU </w:t>
      </w:r>
      <w:proofErr w:type="spellStart"/>
      <w:r w:rsidR="00F764B2">
        <w:t>Walknet</w:t>
      </w:r>
      <w:proofErr w:type="spellEnd"/>
      <w:r w:rsidR="00F764B2">
        <w:t xml:space="preserve"> team.</w:t>
      </w:r>
      <w:r>
        <w:t xml:space="preserve"> Project Sidewalk is part of a crowd-sourced approach to classifying images for potential </w:t>
      </w:r>
      <w:r w:rsidR="00F764B2">
        <w:t xml:space="preserve">issues in the image. This tool can be thought of as an application of the same methodology used by the </w:t>
      </w:r>
      <w:proofErr w:type="spellStart"/>
      <w:r w:rsidR="00F764B2">
        <w:t>Wayz</w:t>
      </w:r>
      <w:proofErr w:type="spellEnd"/>
      <w:r w:rsidR="00F764B2">
        <w:t xml:space="preserve"> application for smartphones, with the only difference being that users are not physically in the envir</w:t>
      </w:r>
      <w:r w:rsidR="00082840">
        <w:t>onment that they are assessing, r</w:t>
      </w:r>
      <w:r w:rsidR="00F764B2">
        <w:t xml:space="preserve">ather they assess the sidewalk from their home computers. Users are </w:t>
      </w:r>
      <w:del w:id="66" w:author="Dennis Murray" w:date="2017-07-04T11:22:00Z">
        <w:r w:rsidR="00F764B2" w:rsidDel="00BE6E06">
          <w:delText xml:space="preserve">essentially </w:delText>
        </w:r>
      </w:del>
      <w:r w:rsidR="00F764B2">
        <w:t xml:space="preserve">dropped into a Google </w:t>
      </w:r>
      <w:proofErr w:type="spellStart"/>
      <w:r w:rsidR="00F764B2">
        <w:t>Streetview</w:t>
      </w:r>
      <w:proofErr w:type="spellEnd"/>
      <w:r w:rsidR="00F764B2">
        <w:t xml:space="preserve"> environment and then told to identify and grade a potent</w:t>
      </w:r>
      <w:r w:rsidR="00082840">
        <w:t>ial feature in the given image.</w:t>
      </w:r>
      <w:r w:rsidR="00F764B2">
        <w:t xml:space="preserve"> The grading scale f</w:t>
      </w:r>
      <w:r w:rsidR="00082840">
        <w:t>alls from a best value of “passa</w:t>
      </w:r>
      <w:r w:rsidR="00F764B2">
        <w:t>ble” or 1 to a worst</w:t>
      </w:r>
      <w:r w:rsidR="00082840">
        <w:t xml:space="preserve"> value of “not passable” or 5. </w:t>
      </w:r>
      <w:r w:rsidR="00F764B2">
        <w:t xml:space="preserve">Of course, this grading schema is based off </w:t>
      </w:r>
      <w:r w:rsidR="00082840">
        <w:t xml:space="preserve">of subjective, </w:t>
      </w:r>
      <w:r w:rsidR="00F764B2">
        <w:t>visual inspection and not act</w:t>
      </w:r>
      <w:r w:rsidR="00082840">
        <w:t>ual user experience feedback.</w:t>
      </w:r>
      <w:r w:rsidR="00F764B2">
        <w:t xml:space="preserve"> Understandably, this does introduce the potential for some bias in the training data. However, it is believed that the data cleaning methods in place </w:t>
      </w:r>
      <w:r w:rsidR="00F764B2">
        <w:lastRenderedPageBreak/>
        <w:t xml:space="preserve">from the University of Maryland are sufficient for our model. Additionally, our model is more concerned with the obstacle identification in the actual image rather than the grade given. Our hope is that we can incorporate grading into the actual algorithm based on some sort of dispersion measure amongst the pixels in the image itself. </w:t>
      </w:r>
      <w:r w:rsidR="00CE21D1">
        <w:t xml:space="preserve">The data has been shared via a Box repository on the cloud where a series of panoramic images have been dropped for our consumption into the algorithm. </w:t>
      </w:r>
      <w:r w:rsidR="00CE21D1" w:rsidRPr="00CE21D1">
        <w:rPr>
          <w:b/>
        </w:rPr>
        <w:t>UPDATE</w:t>
      </w:r>
      <w:r w:rsidR="00CE21D1">
        <w:t xml:space="preserve"> – we are currently working on a piece of code that is able to ingest these images and understand which pixel values constitute obstacles or sidewalk features that we are interested in for this study.  </w:t>
      </w:r>
    </w:p>
    <w:p w14:paraId="5CAB841A" w14:textId="77777777" w:rsidR="00CE21D1" w:rsidRDefault="00CE21D1" w:rsidP="007214AA">
      <w:pPr>
        <w:ind w:firstLine="0"/>
      </w:pPr>
      <w:r>
        <w:tab/>
        <w:t>The test data that we are using will be an area of focus on the So</w:t>
      </w:r>
      <w:r w:rsidR="00082840">
        <w:t>uth side of the City of Dallas.</w:t>
      </w:r>
      <w:r>
        <w:t xml:space="preserve"> This is an area where a great deal of funding and </w:t>
      </w:r>
      <w:del w:id="67" w:author="Dennis Murray" w:date="2017-07-04T11:22:00Z">
        <w:r w:rsidDel="00BE6E06">
          <w:delText>re</w:delText>
        </w:r>
      </w:del>
      <w:r>
        <w:t>gentrification has been focused. In order to ensure that the neighborhoods are getting t</w:t>
      </w:r>
      <w:bookmarkStart w:id="68" w:name="_GoBack"/>
      <w:bookmarkEnd w:id="68"/>
      <w:r>
        <w:t xml:space="preserve">he correct amount of funding, we will be focusing in on </w:t>
      </w:r>
      <w:r w:rsidR="00082840">
        <w:t>this area of the city to start.</w:t>
      </w:r>
      <w:r>
        <w:t xml:space="preserve"> We will use the </w:t>
      </w:r>
      <w:r w:rsidR="001D6D83">
        <w:t xml:space="preserve">Google </w:t>
      </w:r>
      <w:proofErr w:type="spellStart"/>
      <w:r w:rsidR="001D6D83">
        <w:t>Streeview</w:t>
      </w:r>
      <w:proofErr w:type="spellEnd"/>
      <w:r w:rsidR="001D6D83">
        <w:t xml:space="preserve"> API in Python in order to download the proper number </w:t>
      </w:r>
      <w:r w:rsidR="00082840">
        <w:t>of images to test for the area.</w:t>
      </w:r>
      <w:r w:rsidR="001D6D83">
        <w:t xml:space="preserve"> We have currently not decided on image spacing as we are still working on the process for loading the images into</w:t>
      </w:r>
      <w:r w:rsidR="00082840">
        <w:t xml:space="preserve"> the environment appropriately.</w:t>
      </w:r>
      <w:r w:rsidR="001D6D83">
        <w:t xml:space="preserve"> Once we have the data downloaded into the appropriate repository we will be able to test the data collected.</w:t>
      </w:r>
    </w:p>
    <w:p w14:paraId="3AF7CF9C" w14:textId="77777777" w:rsidR="001D6D83" w:rsidRDefault="001D6D83" w:rsidP="007214AA">
      <w:pPr>
        <w:ind w:firstLine="0"/>
      </w:pPr>
      <w:r>
        <w:tab/>
        <w:t>The algorithm that we are using is a convolutional neural network.  Convolutional neural networks have been applied to this sort of problem on many occasions and are basically the go-to approach to</w:t>
      </w:r>
      <w:r w:rsidR="00082840">
        <w:t xml:space="preserve"> solving this sort of problem.</w:t>
      </w:r>
      <w:r>
        <w:t xml:space="preserve"> These algorithms are especially strong when the training data is of the level of quality that we have from the University of Maryland. While the convolutional neural network approach will be the approach that we start with, we may take an approach using different deep learning approaches such as Deep Believe Networks or </w:t>
      </w:r>
      <w:r w:rsidR="00082840">
        <w:t xml:space="preserve">stacked </w:t>
      </w:r>
      <w:proofErr w:type="spellStart"/>
      <w:r w:rsidR="00082840">
        <w:t>denoising</w:t>
      </w:r>
      <w:proofErr w:type="spellEnd"/>
      <w:r w:rsidR="00082840">
        <w:t xml:space="preserve"> </w:t>
      </w:r>
      <w:proofErr w:type="spellStart"/>
      <w:r w:rsidR="00082840">
        <w:t>autoencoders</w:t>
      </w:r>
      <w:proofErr w:type="spellEnd"/>
      <w:r w:rsidR="00082840">
        <w:t>.</w:t>
      </w:r>
      <w:r>
        <w:t xml:space="preserve"> However, we are still some time off with </w:t>
      </w:r>
      <w:r w:rsidR="00082840">
        <w:t xml:space="preserve">this approach for our project. </w:t>
      </w:r>
      <w:r>
        <w:t>We are still working on the best approach for ingesting images into memory in an efficient manner.</w:t>
      </w:r>
    </w:p>
    <w:p w14:paraId="4FE4584E" w14:textId="77777777" w:rsidR="007214AA" w:rsidRDefault="00605CB7" w:rsidP="007214AA">
      <w:pPr>
        <w:pStyle w:val="heading10"/>
      </w:pPr>
      <w:r>
        <w:t>5</w:t>
      </w:r>
      <w:r w:rsidR="007214AA" w:rsidRPr="009A3755">
        <w:t xml:space="preserve">   </w:t>
      </w:r>
      <w:r w:rsidR="007214AA">
        <w:t>Project Plan</w:t>
      </w:r>
    </w:p>
    <w:p w14:paraId="061C90DD" w14:textId="77777777" w:rsidR="007214AA" w:rsidRDefault="007214AA" w:rsidP="007214AA">
      <w:pPr>
        <w:ind w:firstLine="0"/>
      </w:pPr>
      <w:r>
        <w:t>Domain Knowledge Research</w:t>
      </w:r>
    </w:p>
    <w:p w14:paraId="10EE30AD" w14:textId="77777777" w:rsidR="007214AA" w:rsidRDefault="007214AA" w:rsidP="007214AA">
      <w:pPr>
        <w:ind w:firstLine="0"/>
      </w:pPr>
      <w:r>
        <w:tab/>
        <w:t>Understand Social and Public Health considerations of sidewalks</w:t>
      </w:r>
    </w:p>
    <w:p w14:paraId="1CCE0DC7" w14:textId="77777777" w:rsidR="0052300D" w:rsidRDefault="0052300D" w:rsidP="007214AA">
      <w:pPr>
        <w:ind w:firstLine="0"/>
      </w:pPr>
      <w:r>
        <w:tab/>
        <w:t>Pedestrian Safety concerns</w:t>
      </w:r>
    </w:p>
    <w:p w14:paraId="27F35639" w14:textId="77777777" w:rsidR="0052300D" w:rsidRDefault="0052300D" w:rsidP="007214AA">
      <w:pPr>
        <w:ind w:firstLine="0"/>
      </w:pPr>
      <w:r>
        <w:tab/>
        <w:t>Persons with Physical Difficulties</w:t>
      </w:r>
    </w:p>
    <w:p w14:paraId="3D3F94C2" w14:textId="77777777" w:rsidR="007214AA" w:rsidRDefault="007214AA" w:rsidP="007214AA">
      <w:pPr>
        <w:ind w:firstLine="0"/>
      </w:pPr>
      <w:r>
        <w:tab/>
        <w:t>Other Approaches to the Problem – Neighborhood Audits</w:t>
      </w:r>
    </w:p>
    <w:p w14:paraId="4B3ABE54" w14:textId="77777777" w:rsidR="007214AA" w:rsidRDefault="007214AA" w:rsidP="007214AA">
      <w:pPr>
        <w:ind w:firstLine="0"/>
      </w:pPr>
      <w:r>
        <w:t>Python Image Processing Knowledge</w:t>
      </w:r>
    </w:p>
    <w:p w14:paraId="27A46CEA" w14:textId="77777777" w:rsidR="0052300D" w:rsidRDefault="0052300D" w:rsidP="007214AA">
      <w:pPr>
        <w:ind w:firstLine="0"/>
      </w:pPr>
      <w:r>
        <w:t>Google/Bing Street View API Knowledge</w:t>
      </w:r>
    </w:p>
    <w:p w14:paraId="69F32306" w14:textId="77777777" w:rsidR="007214AA" w:rsidRDefault="0052300D" w:rsidP="007214AA">
      <w:pPr>
        <w:ind w:firstLine="0"/>
      </w:pPr>
      <w:r>
        <w:t>M</w:t>
      </w:r>
      <w:r w:rsidR="007214AA">
        <w:t>achine Learning</w:t>
      </w:r>
      <w:r>
        <w:t>/Neural Networks</w:t>
      </w:r>
      <w:r w:rsidR="007214AA">
        <w:t xml:space="preserve"> with Images</w:t>
      </w:r>
    </w:p>
    <w:p w14:paraId="2F938B1A" w14:textId="77777777" w:rsidR="007214AA" w:rsidRDefault="007214AA" w:rsidP="007214AA">
      <w:pPr>
        <w:ind w:firstLine="0"/>
      </w:pPr>
      <w:r>
        <w:tab/>
        <w:t>Best Practices for improving performance in image classification problems</w:t>
      </w:r>
    </w:p>
    <w:p w14:paraId="4A4C29D4" w14:textId="77777777" w:rsidR="0052300D" w:rsidRDefault="0052300D" w:rsidP="007214AA">
      <w:pPr>
        <w:ind w:firstLine="0"/>
      </w:pPr>
      <w:r>
        <w:t>GIS (Geographic Information System) file formats and interchanges</w:t>
      </w:r>
    </w:p>
    <w:p w14:paraId="66ED8B7F" w14:textId="77777777" w:rsidR="001254D9" w:rsidRDefault="0000469B" w:rsidP="007214AA">
      <w:pPr>
        <w:ind w:firstLine="0"/>
      </w:pPr>
      <w:commentRangeStart w:id="69"/>
      <w:r>
        <w:t>Development of Machine Learning/Neural Network, Cross Validation, Testing</w:t>
      </w:r>
      <w:commentRangeEnd w:id="69"/>
      <w:r w:rsidR="001254D9">
        <w:rPr>
          <w:rStyle w:val="CommentReference"/>
        </w:rPr>
        <w:commentReference w:id="69"/>
      </w:r>
    </w:p>
    <w:p w14:paraId="420D6D0A" w14:textId="77777777" w:rsidR="0000469B" w:rsidRDefault="0000469B" w:rsidP="007214AA">
      <w:pPr>
        <w:ind w:firstLine="0"/>
      </w:pPr>
      <w:r>
        <w:t>Documentation</w:t>
      </w:r>
    </w:p>
    <w:p w14:paraId="181CF3AC" w14:textId="77777777" w:rsidR="0000469B" w:rsidRDefault="0000469B" w:rsidP="007214AA">
      <w:pPr>
        <w:ind w:firstLine="0"/>
      </w:pPr>
      <w:r>
        <w:t>Final Poster Presentation</w:t>
      </w:r>
    </w:p>
    <w:p w14:paraId="29BCDB90" w14:textId="77777777" w:rsidR="007718FC" w:rsidRDefault="007718FC" w:rsidP="007214AA">
      <w:pPr>
        <w:ind w:firstLine="0"/>
      </w:pPr>
    </w:p>
    <w:p w14:paraId="4D3FE121" w14:textId="77777777" w:rsidR="007718FC" w:rsidRDefault="00BE73A2" w:rsidP="004D27DA">
      <w:pPr>
        <w:ind w:firstLine="0"/>
      </w:pPr>
      <w:r w:rsidRPr="009A3755">
        <w:lastRenderedPageBreak/>
        <w:t xml:space="preserve">  </w:t>
      </w:r>
    </w:p>
    <w:p w14:paraId="26AC8336" w14:textId="77777777" w:rsidR="006B6EAB" w:rsidRDefault="006B6EAB" w:rsidP="009747F7">
      <w:pPr>
        <w:ind w:firstLine="0"/>
      </w:pPr>
    </w:p>
    <w:p w14:paraId="43326863" w14:textId="77777777" w:rsidR="006B6EAB" w:rsidRDefault="00BD19BD" w:rsidP="006B6EAB">
      <w:pPr>
        <w:pStyle w:val="heading10"/>
      </w:pPr>
      <w:r>
        <w:t>6</w:t>
      </w:r>
      <w:r w:rsidR="006B6EAB" w:rsidRPr="009A3755">
        <w:t xml:space="preserve">   </w:t>
      </w:r>
      <w:proofErr w:type="spellStart"/>
      <w:r w:rsidR="006B6EAB">
        <w:t>Github</w:t>
      </w:r>
      <w:proofErr w:type="spellEnd"/>
    </w:p>
    <w:p w14:paraId="7FDB7986" w14:textId="77777777" w:rsidR="0064196A" w:rsidRDefault="006B6EAB" w:rsidP="0064196A">
      <w:pPr>
        <w:pStyle w:val="p1a"/>
      </w:pPr>
      <w:r>
        <w:t xml:space="preserve">The address for this project’s </w:t>
      </w:r>
      <w:proofErr w:type="spellStart"/>
      <w:r>
        <w:t>Github</w:t>
      </w:r>
      <w:proofErr w:type="spellEnd"/>
      <w:r>
        <w:t xml:space="preserve"> page is: </w:t>
      </w:r>
      <w:hyperlink r:id="rId9" w:history="1">
        <w:r w:rsidRPr="006B6EAB">
          <w:rPr>
            <w:rStyle w:val="Hyperlink"/>
          </w:rPr>
          <w:t>github.com/</w:t>
        </w:r>
        <w:proofErr w:type="spellStart"/>
        <w:r w:rsidRPr="006B6EAB">
          <w:rPr>
            <w:rStyle w:val="Hyperlink"/>
          </w:rPr>
          <w:t>dpmurraygt</w:t>
        </w:r>
        <w:proofErr w:type="spellEnd"/>
        <w:r w:rsidRPr="006B6EAB">
          <w:rPr>
            <w:rStyle w:val="Hyperlink"/>
          </w:rPr>
          <w:t>/</w:t>
        </w:r>
        <w:proofErr w:type="spellStart"/>
        <w:r w:rsidRPr="006B6EAB">
          <w:rPr>
            <w:rStyle w:val="Hyperlink"/>
          </w:rPr>
          <w:t>CapstoneProject</w:t>
        </w:r>
        <w:proofErr w:type="spellEnd"/>
        <w:r w:rsidRPr="006B6EAB">
          <w:rPr>
            <w:rStyle w:val="Hyperlink"/>
          </w:rPr>
          <w:t xml:space="preserve"> </w:t>
        </w:r>
      </w:hyperlink>
      <w:r>
        <w:t xml:space="preserve"> </w:t>
      </w:r>
    </w:p>
    <w:p w14:paraId="21D20889" w14:textId="77777777" w:rsidR="0064196A" w:rsidRDefault="0064196A" w:rsidP="0064196A">
      <w:pPr>
        <w:pStyle w:val="heading10"/>
      </w:pPr>
      <w:r>
        <w:t>References</w:t>
      </w:r>
    </w:p>
    <w:p w14:paraId="119E372E"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 xml:space="preserve">Kotaro Hara, </w:t>
      </w:r>
      <w:proofErr w:type="spellStart"/>
      <w:r w:rsidRPr="0064196A">
        <w:rPr>
          <w:rFonts w:cstheme="minorHAnsi"/>
          <w:sz w:val="20"/>
          <w:szCs w:val="20"/>
          <w:lang w:val="en-US"/>
        </w:rPr>
        <w:t>Shiri</w:t>
      </w:r>
      <w:proofErr w:type="spellEnd"/>
      <w:r w:rsidRPr="0064196A">
        <w:rPr>
          <w:rFonts w:cstheme="minorHAnsi"/>
          <w:sz w:val="20"/>
          <w:szCs w:val="20"/>
          <w:lang w:val="en-US"/>
        </w:rPr>
        <w:t xml:space="preserve"> </w:t>
      </w:r>
      <w:proofErr w:type="spellStart"/>
      <w:r w:rsidRPr="0064196A">
        <w:rPr>
          <w:rFonts w:cstheme="minorHAnsi"/>
          <w:sz w:val="20"/>
          <w:szCs w:val="20"/>
          <w:lang w:val="en-US"/>
        </w:rPr>
        <w:t>Azenkot</w:t>
      </w:r>
      <w:proofErr w:type="spellEnd"/>
      <w:r w:rsidRPr="0064196A">
        <w:rPr>
          <w:rFonts w:cstheme="minorHAnsi"/>
          <w:sz w:val="20"/>
          <w:szCs w:val="20"/>
          <w:lang w:val="en-US"/>
        </w:rPr>
        <w:t xml:space="preserve">, Megan Campbell, Cynthia L. Bennett, Vicki Le, Sean </w:t>
      </w:r>
      <w:proofErr w:type="spellStart"/>
      <w:r w:rsidRPr="0064196A">
        <w:rPr>
          <w:rFonts w:cstheme="minorHAnsi"/>
          <w:sz w:val="20"/>
          <w:szCs w:val="20"/>
          <w:lang w:val="en-US"/>
        </w:rPr>
        <w:t>Pannella</w:t>
      </w:r>
      <w:proofErr w:type="spellEnd"/>
      <w:r w:rsidRPr="0064196A">
        <w:rPr>
          <w:rFonts w:cstheme="minorHAnsi"/>
          <w:sz w:val="20"/>
          <w:szCs w:val="20"/>
          <w:lang w:val="en-US"/>
        </w:rPr>
        <w:t xml:space="preserve">, Robert Moore, Kelly </w:t>
      </w:r>
      <w:proofErr w:type="spellStart"/>
      <w:r w:rsidRPr="0064196A">
        <w:rPr>
          <w:rFonts w:cstheme="minorHAnsi"/>
          <w:sz w:val="20"/>
          <w:szCs w:val="20"/>
          <w:lang w:val="en-US"/>
        </w:rPr>
        <w:t>Minckler</w:t>
      </w:r>
      <w:proofErr w:type="spellEnd"/>
      <w:r w:rsidRPr="0064196A">
        <w:rPr>
          <w:rFonts w:cstheme="minorHAnsi"/>
          <w:sz w:val="20"/>
          <w:szCs w:val="20"/>
          <w:lang w:val="en-US"/>
        </w:rPr>
        <w:t xml:space="preserve">, Rochelle H. Ng, and Jon E. Froehlich. 2015. Improving public transit accessibility for </w:t>
      </w:r>
      <w:proofErr w:type="spellStart"/>
      <w:r w:rsidRPr="0064196A">
        <w:rPr>
          <w:rFonts w:cstheme="minorHAnsi"/>
          <w:sz w:val="20"/>
          <w:szCs w:val="20"/>
          <w:lang w:val="en-US"/>
        </w:rPr>
        <w:t>blindriders</w:t>
      </w:r>
      <w:proofErr w:type="spellEnd"/>
      <w:r w:rsidRPr="0064196A">
        <w:rPr>
          <w:rFonts w:cstheme="minorHAnsi"/>
          <w:sz w:val="20"/>
          <w:szCs w:val="20"/>
          <w:lang w:val="en-US"/>
        </w:rPr>
        <w:t xml:space="preserve"> by crowdsourcing bus stop landmark locations with Google Street View: An extended analysis. ACM Trans. Access. </w:t>
      </w:r>
      <w:proofErr w:type="spellStart"/>
      <w:r w:rsidRPr="0064196A">
        <w:rPr>
          <w:rFonts w:cstheme="minorHAnsi"/>
          <w:sz w:val="20"/>
          <w:szCs w:val="20"/>
          <w:lang w:val="en-US"/>
        </w:rPr>
        <w:t>Comput</w:t>
      </w:r>
      <w:proofErr w:type="spellEnd"/>
      <w:r w:rsidRPr="0064196A">
        <w:rPr>
          <w:rFonts w:cstheme="minorHAnsi"/>
          <w:sz w:val="20"/>
          <w:szCs w:val="20"/>
          <w:lang w:val="en-US"/>
        </w:rPr>
        <w:t>. 6, 2, Article 5 (March 2015), 23 pages.</w:t>
      </w:r>
    </w:p>
    <w:p w14:paraId="7DB79728"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 xml:space="preserve">Kotaro Hara, Jin Sun, Robert Moore, David Jacobs, Jon E. </w:t>
      </w:r>
      <w:proofErr w:type="spellStart"/>
      <w:r w:rsidRPr="0064196A">
        <w:rPr>
          <w:rFonts w:cstheme="minorHAnsi"/>
          <w:sz w:val="20"/>
          <w:szCs w:val="20"/>
          <w:lang w:val="en-US"/>
        </w:rPr>
        <w:t>Froelich</w:t>
      </w:r>
      <w:proofErr w:type="spellEnd"/>
      <w:r w:rsidRPr="0064196A">
        <w:rPr>
          <w:rFonts w:cstheme="minorHAnsi"/>
          <w:sz w:val="20"/>
          <w:szCs w:val="20"/>
          <w:lang w:val="en-US"/>
        </w:rPr>
        <w:t xml:space="preserve">. 2014.  </w:t>
      </w:r>
      <w:proofErr w:type="spellStart"/>
      <w:r w:rsidRPr="0064196A">
        <w:rPr>
          <w:rFonts w:cstheme="minorHAnsi"/>
          <w:sz w:val="20"/>
          <w:szCs w:val="20"/>
          <w:lang w:val="en-US"/>
        </w:rPr>
        <w:t>Tohme</w:t>
      </w:r>
      <w:proofErr w:type="spellEnd"/>
      <w:r w:rsidRPr="0064196A">
        <w:rPr>
          <w:rFonts w:cstheme="minorHAnsi"/>
          <w:sz w:val="20"/>
          <w:szCs w:val="20"/>
          <w:lang w:val="en-US"/>
        </w:rPr>
        <w:t xml:space="preserve">: Detecting Curb Ramps in Google </w:t>
      </w:r>
      <w:proofErr w:type="spellStart"/>
      <w:r w:rsidRPr="0064196A">
        <w:rPr>
          <w:rFonts w:cstheme="minorHAnsi"/>
          <w:sz w:val="20"/>
          <w:szCs w:val="20"/>
          <w:lang w:val="en-US"/>
        </w:rPr>
        <w:t>Stret</w:t>
      </w:r>
      <w:proofErr w:type="spellEnd"/>
      <w:r w:rsidRPr="0064196A">
        <w:rPr>
          <w:rFonts w:cstheme="minorHAnsi"/>
          <w:sz w:val="20"/>
          <w:szCs w:val="20"/>
          <w:lang w:val="en-US"/>
        </w:rPr>
        <w:t xml:space="preserve"> View Using Crowdsourcing, Computer Vision, and Machine Learning. UIST ’14, October 5-8 2014.  Honolulu, HI. </w:t>
      </w:r>
    </w:p>
    <w:p w14:paraId="072EC342"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 xml:space="preserve">Claus </w:t>
      </w:r>
      <w:proofErr w:type="spellStart"/>
      <w:r w:rsidRPr="0064196A">
        <w:rPr>
          <w:rFonts w:cstheme="minorHAnsi"/>
          <w:sz w:val="20"/>
          <w:szCs w:val="20"/>
          <w:lang w:val="en-US"/>
        </w:rPr>
        <w:t>Bahlmann</w:t>
      </w:r>
      <w:proofErr w:type="spellEnd"/>
      <w:r w:rsidRPr="0064196A">
        <w:rPr>
          <w:rFonts w:cstheme="minorHAnsi"/>
          <w:sz w:val="20"/>
          <w:szCs w:val="20"/>
          <w:lang w:val="en-US"/>
        </w:rPr>
        <w:t xml:space="preserve">, Ying Zhu, </w:t>
      </w:r>
      <w:proofErr w:type="spellStart"/>
      <w:r w:rsidRPr="0064196A">
        <w:rPr>
          <w:rFonts w:cstheme="minorHAnsi"/>
          <w:sz w:val="20"/>
          <w:szCs w:val="20"/>
          <w:lang w:val="en-US"/>
        </w:rPr>
        <w:t>Visvanathan</w:t>
      </w:r>
      <w:proofErr w:type="spellEnd"/>
      <w:r w:rsidRPr="0064196A">
        <w:rPr>
          <w:rFonts w:cstheme="minorHAnsi"/>
          <w:sz w:val="20"/>
          <w:szCs w:val="20"/>
          <w:lang w:val="en-US"/>
        </w:rPr>
        <w:t xml:space="preserve"> Ramesh, Martin </w:t>
      </w:r>
      <w:proofErr w:type="spellStart"/>
      <w:r w:rsidRPr="0064196A">
        <w:rPr>
          <w:rFonts w:cstheme="minorHAnsi"/>
          <w:sz w:val="20"/>
          <w:szCs w:val="20"/>
          <w:lang w:val="en-US"/>
        </w:rPr>
        <w:t>Pelkofer</w:t>
      </w:r>
      <w:proofErr w:type="spellEnd"/>
      <w:r w:rsidRPr="0064196A">
        <w:rPr>
          <w:rFonts w:cstheme="minorHAnsi"/>
          <w:sz w:val="20"/>
          <w:szCs w:val="20"/>
          <w:lang w:val="en-US"/>
        </w:rPr>
        <w:t xml:space="preserve">, Thorsten Koehler.  “A System for Traffic Sign Detection, Tracking, and Recognition Using Color, Shape, and Motion.”  IEEE </w:t>
      </w:r>
      <w:proofErr w:type="spellStart"/>
      <w:r w:rsidRPr="0064196A">
        <w:rPr>
          <w:rFonts w:cstheme="minorHAnsi"/>
          <w:sz w:val="20"/>
          <w:szCs w:val="20"/>
          <w:lang w:val="en-US"/>
        </w:rPr>
        <w:t>Xplore</w:t>
      </w:r>
      <w:proofErr w:type="spellEnd"/>
      <w:r w:rsidRPr="0064196A">
        <w:rPr>
          <w:rFonts w:cstheme="minorHAnsi"/>
          <w:sz w:val="20"/>
          <w:szCs w:val="20"/>
          <w:lang w:val="en-US"/>
        </w:rPr>
        <w:t>, July 2005.</w:t>
      </w:r>
    </w:p>
    <w:p w14:paraId="280579D8"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 xml:space="preserve">Fei-Fei, Li, </w:t>
      </w:r>
      <w:proofErr w:type="spellStart"/>
      <w:r w:rsidRPr="0064196A">
        <w:rPr>
          <w:rFonts w:cstheme="minorHAnsi"/>
          <w:color w:val="222222"/>
          <w:sz w:val="20"/>
          <w:szCs w:val="20"/>
          <w:shd w:val="clear" w:color="auto" w:fill="FFFFFF"/>
        </w:rPr>
        <w:t>and</w:t>
      </w:r>
      <w:proofErr w:type="spellEnd"/>
      <w:r w:rsidRPr="0064196A">
        <w:rPr>
          <w:rFonts w:cstheme="minorHAnsi"/>
          <w:color w:val="222222"/>
          <w:sz w:val="20"/>
          <w:szCs w:val="20"/>
          <w:shd w:val="clear" w:color="auto" w:fill="FFFFFF"/>
        </w:rPr>
        <w:t xml:space="preserve"> Pietro </w:t>
      </w:r>
      <w:proofErr w:type="spellStart"/>
      <w:r w:rsidRPr="0064196A">
        <w:rPr>
          <w:rFonts w:cstheme="minorHAnsi"/>
          <w:color w:val="222222"/>
          <w:sz w:val="20"/>
          <w:szCs w:val="20"/>
          <w:shd w:val="clear" w:color="auto" w:fill="FFFFFF"/>
        </w:rPr>
        <w:t>Perona</w:t>
      </w:r>
      <w:proofErr w:type="spellEnd"/>
      <w:r w:rsidRPr="0064196A">
        <w:rPr>
          <w:rFonts w:cstheme="minorHAnsi"/>
          <w:color w:val="222222"/>
          <w:sz w:val="20"/>
          <w:szCs w:val="20"/>
          <w:shd w:val="clear" w:color="auto" w:fill="FFFFFF"/>
        </w:rPr>
        <w:t xml:space="preserve">. "A </w:t>
      </w:r>
      <w:proofErr w:type="spellStart"/>
      <w:r w:rsidRPr="0064196A">
        <w:rPr>
          <w:rFonts w:cstheme="minorHAnsi"/>
          <w:color w:val="222222"/>
          <w:sz w:val="20"/>
          <w:szCs w:val="20"/>
          <w:shd w:val="clear" w:color="auto" w:fill="FFFFFF"/>
        </w:rPr>
        <w:t>bayesian</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hierarchical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model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for</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learning</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natural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scene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categories</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 xml:space="preserve">Computer Vision </w:t>
      </w:r>
      <w:proofErr w:type="spellStart"/>
      <w:r w:rsidRPr="0064196A">
        <w:rPr>
          <w:rFonts w:cstheme="minorHAnsi"/>
          <w:i/>
          <w:iCs/>
          <w:color w:val="222222"/>
          <w:sz w:val="20"/>
          <w:szCs w:val="20"/>
          <w:shd w:val="clear" w:color="auto" w:fill="FFFFFF"/>
        </w:rPr>
        <w:t>and</w:t>
      </w:r>
      <w:proofErr w:type="spellEnd"/>
      <w:r w:rsidRPr="0064196A">
        <w:rPr>
          <w:rFonts w:cstheme="minorHAnsi"/>
          <w:i/>
          <w:iCs/>
          <w:color w:val="222222"/>
          <w:sz w:val="20"/>
          <w:szCs w:val="20"/>
          <w:shd w:val="clear" w:color="auto" w:fill="FFFFFF"/>
        </w:rPr>
        <w:t xml:space="preserve"> Pattern Recognition, 2005. CVPR 2005. IEEE Computer Society Conference on</w:t>
      </w:r>
      <w:r w:rsidRPr="0064196A">
        <w:rPr>
          <w:rFonts w:cstheme="minorHAnsi"/>
          <w:color w:val="222222"/>
          <w:sz w:val="20"/>
          <w:szCs w:val="20"/>
          <w:shd w:val="clear" w:color="auto" w:fill="FFFFFF"/>
        </w:rPr>
        <w:t>. Vol. 2. IEEE, 2005.</w:t>
      </w:r>
    </w:p>
    <w:p w14:paraId="75201627"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proofErr w:type="spellStart"/>
      <w:r w:rsidRPr="0064196A">
        <w:rPr>
          <w:rFonts w:cstheme="minorHAnsi"/>
          <w:color w:val="222222"/>
          <w:sz w:val="20"/>
          <w:szCs w:val="20"/>
          <w:shd w:val="clear" w:color="auto" w:fill="FFFFFF"/>
        </w:rPr>
        <w:t>Goodfellow</w:t>
      </w:r>
      <w:proofErr w:type="spellEnd"/>
      <w:r w:rsidRPr="0064196A">
        <w:rPr>
          <w:rFonts w:cstheme="minorHAnsi"/>
          <w:color w:val="222222"/>
          <w:sz w:val="20"/>
          <w:szCs w:val="20"/>
          <w:shd w:val="clear" w:color="auto" w:fill="FFFFFF"/>
        </w:rPr>
        <w:t xml:space="preserve">, Ian J., et al. "Multi-digit </w:t>
      </w:r>
      <w:proofErr w:type="spellStart"/>
      <w:r w:rsidRPr="0064196A">
        <w:rPr>
          <w:rFonts w:cstheme="minorHAnsi"/>
          <w:color w:val="222222"/>
          <w:sz w:val="20"/>
          <w:szCs w:val="20"/>
          <w:shd w:val="clear" w:color="auto" w:fill="FFFFFF"/>
        </w:rPr>
        <w:t>number</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recognition</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from</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street</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view</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imagery</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using</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deep</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convolutional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neural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networks</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proofErr w:type="spellStart"/>
      <w:r w:rsidRPr="0064196A">
        <w:rPr>
          <w:rFonts w:cstheme="minorHAnsi"/>
          <w:i/>
          <w:iCs/>
          <w:color w:val="222222"/>
          <w:sz w:val="20"/>
          <w:szCs w:val="20"/>
          <w:shd w:val="clear" w:color="auto" w:fill="FFFFFF"/>
        </w:rPr>
        <w:t>arXiv</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preprint</w:t>
      </w:r>
      <w:proofErr w:type="spellEnd"/>
      <w:r w:rsidRPr="0064196A">
        <w:rPr>
          <w:rFonts w:cstheme="minorHAnsi"/>
          <w:i/>
          <w:iCs/>
          <w:color w:val="222222"/>
          <w:sz w:val="20"/>
          <w:szCs w:val="20"/>
          <w:shd w:val="clear" w:color="auto" w:fill="FFFFFF"/>
        </w:rPr>
        <w:t xml:space="preserve">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14:paraId="6AFEC955"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proofErr w:type="spellStart"/>
      <w:r w:rsidRPr="0064196A">
        <w:rPr>
          <w:rFonts w:cstheme="minorHAnsi"/>
          <w:color w:val="222222"/>
          <w:sz w:val="20"/>
          <w:szCs w:val="20"/>
          <w:shd w:val="clear" w:color="auto" w:fill="FFFFFF"/>
        </w:rPr>
        <w:t>Simonyan</w:t>
      </w:r>
      <w:proofErr w:type="spellEnd"/>
      <w:r w:rsidRPr="0064196A">
        <w:rPr>
          <w:rFonts w:cstheme="minorHAnsi"/>
          <w:color w:val="222222"/>
          <w:sz w:val="20"/>
          <w:szCs w:val="20"/>
          <w:shd w:val="clear" w:color="auto" w:fill="FFFFFF"/>
        </w:rPr>
        <w:t xml:space="preserve">, Karen, </w:t>
      </w:r>
      <w:proofErr w:type="spellStart"/>
      <w:r w:rsidRPr="0064196A">
        <w:rPr>
          <w:rFonts w:cstheme="minorHAnsi"/>
          <w:color w:val="222222"/>
          <w:sz w:val="20"/>
          <w:szCs w:val="20"/>
          <w:shd w:val="clear" w:color="auto" w:fill="FFFFFF"/>
        </w:rPr>
        <w:t>and</w:t>
      </w:r>
      <w:proofErr w:type="spellEnd"/>
      <w:r w:rsidRPr="0064196A">
        <w:rPr>
          <w:rFonts w:cstheme="minorHAnsi"/>
          <w:color w:val="222222"/>
          <w:sz w:val="20"/>
          <w:szCs w:val="20"/>
          <w:shd w:val="clear" w:color="auto" w:fill="FFFFFF"/>
        </w:rPr>
        <w:t xml:space="preserve"> Andrew </w:t>
      </w:r>
      <w:proofErr w:type="spellStart"/>
      <w:r w:rsidRPr="0064196A">
        <w:rPr>
          <w:rFonts w:cstheme="minorHAnsi"/>
          <w:color w:val="222222"/>
          <w:sz w:val="20"/>
          <w:szCs w:val="20"/>
          <w:shd w:val="clear" w:color="auto" w:fill="FFFFFF"/>
        </w:rPr>
        <w:t>Zisserman</w:t>
      </w:r>
      <w:proofErr w:type="spellEnd"/>
      <w:r w:rsidRPr="0064196A">
        <w:rPr>
          <w:rFonts w:cstheme="minorHAnsi"/>
          <w:color w:val="222222"/>
          <w:sz w:val="20"/>
          <w:szCs w:val="20"/>
          <w:shd w:val="clear" w:color="auto" w:fill="FFFFFF"/>
        </w:rPr>
        <w:t>. "</w:t>
      </w:r>
      <w:proofErr w:type="spellStart"/>
      <w:r w:rsidRPr="0064196A">
        <w:rPr>
          <w:rFonts w:cstheme="minorHAnsi"/>
          <w:color w:val="222222"/>
          <w:sz w:val="20"/>
          <w:szCs w:val="20"/>
          <w:shd w:val="clear" w:color="auto" w:fill="FFFFFF"/>
        </w:rPr>
        <w:t>Very</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deep</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convolutional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networks</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for</w:t>
      </w:r>
      <w:proofErr w:type="spellEnd"/>
      <w:r w:rsidRPr="0064196A">
        <w:rPr>
          <w:rFonts w:cstheme="minorHAnsi"/>
          <w:color w:val="222222"/>
          <w:sz w:val="20"/>
          <w:szCs w:val="20"/>
          <w:shd w:val="clear" w:color="auto" w:fill="FFFFFF"/>
        </w:rPr>
        <w:t xml:space="preserve"> large-</w:t>
      </w:r>
      <w:proofErr w:type="spellStart"/>
      <w:r w:rsidRPr="0064196A">
        <w:rPr>
          <w:rFonts w:cstheme="minorHAnsi"/>
          <w:color w:val="222222"/>
          <w:sz w:val="20"/>
          <w:szCs w:val="20"/>
          <w:shd w:val="clear" w:color="auto" w:fill="FFFFFF"/>
        </w:rPr>
        <w:t>scale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image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recognition</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proofErr w:type="spellStart"/>
      <w:r w:rsidRPr="0064196A">
        <w:rPr>
          <w:rFonts w:cstheme="minorHAnsi"/>
          <w:i/>
          <w:iCs/>
          <w:color w:val="222222"/>
          <w:sz w:val="20"/>
          <w:szCs w:val="20"/>
          <w:shd w:val="clear" w:color="auto" w:fill="FFFFFF"/>
        </w:rPr>
        <w:t>arXiv</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preprint</w:t>
      </w:r>
      <w:proofErr w:type="spellEnd"/>
      <w:r w:rsidRPr="0064196A">
        <w:rPr>
          <w:rFonts w:cstheme="minorHAnsi"/>
          <w:i/>
          <w:iCs/>
          <w:color w:val="222222"/>
          <w:sz w:val="20"/>
          <w:szCs w:val="20"/>
          <w:shd w:val="clear" w:color="auto" w:fill="FFFFFF"/>
        </w:rPr>
        <w:t xml:space="preserve">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14:paraId="4B7EA2C3"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proofErr w:type="spellStart"/>
      <w:r w:rsidRPr="0064196A">
        <w:rPr>
          <w:rFonts w:cstheme="minorHAnsi"/>
          <w:color w:val="222222"/>
          <w:sz w:val="20"/>
          <w:szCs w:val="20"/>
          <w:shd w:val="clear" w:color="auto" w:fill="FFFFFF"/>
        </w:rPr>
        <w:t>Deehr</w:t>
      </w:r>
      <w:proofErr w:type="spellEnd"/>
      <w:r w:rsidRPr="0064196A">
        <w:rPr>
          <w:rFonts w:cstheme="minorHAnsi"/>
          <w:color w:val="222222"/>
          <w:sz w:val="20"/>
          <w:szCs w:val="20"/>
          <w:shd w:val="clear" w:color="auto" w:fill="FFFFFF"/>
        </w:rPr>
        <w:t xml:space="preserve">, Rebecca C., </w:t>
      </w:r>
      <w:proofErr w:type="spellStart"/>
      <w:r w:rsidRPr="0064196A">
        <w:rPr>
          <w:rFonts w:cstheme="minorHAnsi"/>
          <w:color w:val="222222"/>
          <w:sz w:val="20"/>
          <w:szCs w:val="20"/>
          <w:shd w:val="clear" w:color="auto" w:fill="FFFFFF"/>
        </w:rPr>
        <w:t>and</w:t>
      </w:r>
      <w:proofErr w:type="spellEnd"/>
      <w:r w:rsidRPr="0064196A">
        <w:rPr>
          <w:rFonts w:cstheme="minorHAnsi"/>
          <w:color w:val="222222"/>
          <w:sz w:val="20"/>
          <w:szCs w:val="20"/>
          <w:shd w:val="clear" w:color="auto" w:fill="FFFFFF"/>
        </w:rPr>
        <w:t xml:space="preserve"> Amy </w:t>
      </w:r>
      <w:proofErr w:type="spellStart"/>
      <w:r w:rsidRPr="0064196A">
        <w:rPr>
          <w:rFonts w:cstheme="minorHAnsi"/>
          <w:color w:val="222222"/>
          <w:sz w:val="20"/>
          <w:szCs w:val="20"/>
          <w:shd w:val="clear" w:color="auto" w:fill="FFFFFF"/>
        </w:rPr>
        <w:t>Shumann</w:t>
      </w:r>
      <w:proofErr w:type="spellEnd"/>
      <w:r w:rsidRPr="0064196A">
        <w:rPr>
          <w:rFonts w:cstheme="minorHAnsi"/>
          <w:color w:val="222222"/>
          <w:sz w:val="20"/>
          <w:szCs w:val="20"/>
          <w:shd w:val="clear" w:color="auto" w:fill="FFFFFF"/>
        </w:rPr>
        <w:t>. "</w:t>
      </w:r>
      <w:proofErr w:type="spellStart"/>
      <w:r w:rsidRPr="0064196A">
        <w:rPr>
          <w:rFonts w:cstheme="minorHAnsi"/>
          <w:color w:val="222222"/>
          <w:sz w:val="20"/>
          <w:szCs w:val="20"/>
          <w:shd w:val="clear" w:color="auto" w:fill="FFFFFF"/>
        </w:rPr>
        <w:t>Active</w:t>
      </w:r>
      <w:proofErr w:type="spellEnd"/>
      <w:r w:rsidRPr="0064196A">
        <w:rPr>
          <w:rFonts w:cstheme="minorHAnsi"/>
          <w:color w:val="222222"/>
          <w:sz w:val="20"/>
          <w:szCs w:val="20"/>
          <w:shd w:val="clear" w:color="auto" w:fill="FFFFFF"/>
        </w:rPr>
        <w:t xml:space="preserve"> Seattle: </w:t>
      </w:r>
      <w:proofErr w:type="spellStart"/>
      <w:r w:rsidRPr="0064196A">
        <w:rPr>
          <w:rFonts w:cstheme="minorHAnsi"/>
          <w:color w:val="222222"/>
          <w:sz w:val="20"/>
          <w:szCs w:val="20"/>
          <w:shd w:val="clear" w:color="auto" w:fill="FFFFFF"/>
        </w:rPr>
        <w:t>achieving</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walkability</w:t>
      </w:r>
      <w:proofErr w:type="spellEnd"/>
      <w:r w:rsidRPr="0064196A">
        <w:rPr>
          <w:rFonts w:cstheme="minorHAnsi"/>
          <w:color w:val="222222"/>
          <w:sz w:val="20"/>
          <w:szCs w:val="20"/>
          <w:shd w:val="clear" w:color="auto" w:fill="FFFFFF"/>
        </w:rPr>
        <w:t xml:space="preserve"> in diverse </w:t>
      </w:r>
      <w:proofErr w:type="spellStart"/>
      <w:r w:rsidRPr="0064196A">
        <w:rPr>
          <w:rFonts w:cstheme="minorHAnsi"/>
          <w:color w:val="222222"/>
          <w:sz w:val="20"/>
          <w:szCs w:val="20"/>
          <w:shd w:val="clear" w:color="auto" w:fill="FFFFFF"/>
        </w:rPr>
        <w:t>neighborhoods</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 xml:space="preserve">American </w:t>
      </w:r>
      <w:proofErr w:type="spellStart"/>
      <w:r w:rsidRPr="0064196A">
        <w:rPr>
          <w:rFonts w:cstheme="minorHAnsi"/>
          <w:i/>
          <w:iCs/>
          <w:color w:val="222222"/>
          <w:sz w:val="20"/>
          <w:szCs w:val="20"/>
          <w:shd w:val="clear" w:color="auto" w:fill="FFFFFF"/>
        </w:rPr>
        <w:t>journal</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of</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preventive</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medicine</w:t>
      </w:r>
      <w:proofErr w:type="spellEnd"/>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14:paraId="5436E76F"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 xml:space="preserve">Knopp, Jan, Josef </w:t>
      </w:r>
      <w:proofErr w:type="spellStart"/>
      <w:r w:rsidRPr="0064196A">
        <w:rPr>
          <w:rFonts w:cstheme="minorHAnsi"/>
          <w:color w:val="222222"/>
          <w:sz w:val="20"/>
          <w:szCs w:val="20"/>
          <w:shd w:val="clear" w:color="auto" w:fill="FFFFFF"/>
        </w:rPr>
        <w:t>Sivic</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and</w:t>
      </w:r>
      <w:proofErr w:type="spellEnd"/>
      <w:r w:rsidRPr="0064196A">
        <w:rPr>
          <w:rFonts w:cstheme="minorHAnsi"/>
          <w:color w:val="222222"/>
          <w:sz w:val="20"/>
          <w:szCs w:val="20"/>
          <w:shd w:val="clear" w:color="auto" w:fill="FFFFFF"/>
        </w:rPr>
        <w:t xml:space="preserve"> Tomas </w:t>
      </w:r>
      <w:proofErr w:type="spellStart"/>
      <w:r w:rsidRPr="0064196A">
        <w:rPr>
          <w:rFonts w:cstheme="minorHAnsi"/>
          <w:color w:val="222222"/>
          <w:sz w:val="20"/>
          <w:szCs w:val="20"/>
          <w:shd w:val="clear" w:color="auto" w:fill="FFFFFF"/>
        </w:rPr>
        <w:t>Pajdla</w:t>
      </w:r>
      <w:proofErr w:type="spellEnd"/>
      <w:r w:rsidRPr="0064196A">
        <w:rPr>
          <w:rFonts w:cstheme="minorHAnsi"/>
          <w:color w:val="222222"/>
          <w:sz w:val="20"/>
          <w:szCs w:val="20"/>
          <w:shd w:val="clear" w:color="auto" w:fill="FFFFFF"/>
        </w:rPr>
        <w:t>. "</w:t>
      </w:r>
      <w:proofErr w:type="spellStart"/>
      <w:r w:rsidRPr="0064196A">
        <w:rPr>
          <w:rFonts w:cstheme="minorHAnsi"/>
          <w:color w:val="222222"/>
          <w:sz w:val="20"/>
          <w:szCs w:val="20"/>
          <w:shd w:val="clear" w:color="auto" w:fill="FFFFFF"/>
        </w:rPr>
        <w:t>Avoiding</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confusing</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features</w:t>
      </w:r>
      <w:proofErr w:type="spellEnd"/>
      <w:r w:rsidRPr="0064196A">
        <w:rPr>
          <w:rFonts w:cstheme="minorHAnsi"/>
          <w:color w:val="222222"/>
          <w:sz w:val="20"/>
          <w:szCs w:val="20"/>
          <w:shd w:val="clear" w:color="auto" w:fill="FFFFFF"/>
        </w:rPr>
        <w:t xml:space="preserve"> in </w:t>
      </w:r>
      <w:proofErr w:type="spellStart"/>
      <w:r w:rsidRPr="0064196A">
        <w:rPr>
          <w:rFonts w:cstheme="minorHAnsi"/>
          <w:color w:val="222222"/>
          <w:sz w:val="20"/>
          <w:szCs w:val="20"/>
          <w:shd w:val="clear" w:color="auto" w:fill="FFFFFF"/>
        </w:rPr>
        <w:t>place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recognition</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14:paraId="595969EF"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 xml:space="preserve">Le, </w:t>
      </w:r>
      <w:proofErr w:type="spellStart"/>
      <w:r w:rsidRPr="0064196A">
        <w:rPr>
          <w:rFonts w:cstheme="minorHAnsi"/>
          <w:color w:val="222222"/>
          <w:sz w:val="20"/>
          <w:szCs w:val="20"/>
          <w:shd w:val="clear" w:color="auto" w:fill="FFFFFF"/>
        </w:rPr>
        <w:t>Quoc</w:t>
      </w:r>
      <w:proofErr w:type="spellEnd"/>
      <w:r w:rsidRPr="0064196A">
        <w:rPr>
          <w:rFonts w:cstheme="minorHAnsi"/>
          <w:color w:val="222222"/>
          <w:sz w:val="20"/>
          <w:szCs w:val="20"/>
          <w:shd w:val="clear" w:color="auto" w:fill="FFFFFF"/>
        </w:rPr>
        <w:t xml:space="preserve"> V. "</w:t>
      </w:r>
      <w:proofErr w:type="spellStart"/>
      <w:r w:rsidRPr="0064196A">
        <w:rPr>
          <w:rFonts w:cstheme="minorHAnsi"/>
          <w:color w:val="222222"/>
          <w:sz w:val="20"/>
          <w:szCs w:val="20"/>
          <w:shd w:val="clear" w:color="auto" w:fill="FFFFFF"/>
        </w:rPr>
        <w:t>Building</w:t>
      </w:r>
      <w:proofErr w:type="spellEnd"/>
      <w:r w:rsidRPr="0064196A">
        <w:rPr>
          <w:rFonts w:cstheme="minorHAnsi"/>
          <w:color w:val="222222"/>
          <w:sz w:val="20"/>
          <w:szCs w:val="20"/>
          <w:shd w:val="clear" w:color="auto" w:fill="FFFFFF"/>
        </w:rPr>
        <w:t xml:space="preserve"> high-level </w:t>
      </w:r>
      <w:proofErr w:type="spellStart"/>
      <w:r w:rsidRPr="0064196A">
        <w:rPr>
          <w:rFonts w:cstheme="minorHAnsi"/>
          <w:color w:val="222222"/>
          <w:sz w:val="20"/>
          <w:szCs w:val="20"/>
          <w:shd w:val="clear" w:color="auto" w:fill="FFFFFF"/>
        </w:rPr>
        <w:t>features</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using</w:t>
      </w:r>
      <w:proofErr w:type="spellEnd"/>
      <w:r w:rsidRPr="0064196A">
        <w:rPr>
          <w:rFonts w:cstheme="minorHAnsi"/>
          <w:color w:val="222222"/>
          <w:sz w:val="20"/>
          <w:szCs w:val="20"/>
          <w:shd w:val="clear" w:color="auto" w:fill="FFFFFF"/>
        </w:rPr>
        <w:t xml:space="preserve"> large </w:t>
      </w:r>
      <w:proofErr w:type="spellStart"/>
      <w:r w:rsidRPr="0064196A">
        <w:rPr>
          <w:rFonts w:cstheme="minorHAnsi"/>
          <w:color w:val="222222"/>
          <w:sz w:val="20"/>
          <w:szCs w:val="20"/>
          <w:shd w:val="clear" w:color="auto" w:fill="FFFFFF"/>
        </w:rPr>
        <w:t>scale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unsupervised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learning</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proofErr w:type="spellStart"/>
      <w:r w:rsidRPr="0064196A">
        <w:rPr>
          <w:rFonts w:cstheme="minorHAnsi"/>
          <w:i/>
          <w:iCs/>
          <w:color w:val="222222"/>
          <w:sz w:val="20"/>
          <w:szCs w:val="20"/>
          <w:shd w:val="clear" w:color="auto" w:fill="FFFFFF"/>
        </w:rPr>
        <w:t>Acoustics</w:t>
      </w:r>
      <w:proofErr w:type="spellEnd"/>
      <w:r w:rsidRPr="0064196A">
        <w:rPr>
          <w:rFonts w:cstheme="minorHAnsi"/>
          <w:i/>
          <w:iCs/>
          <w:color w:val="222222"/>
          <w:sz w:val="20"/>
          <w:szCs w:val="20"/>
          <w:shd w:val="clear" w:color="auto" w:fill="FFFFFF"/>
        </w:rPr>
        <w:t xml:space="preserve">, Speech </w:t>
      </w:r>
      <w:proofErr w:type="spellStart"/>
      <w:r w:rsidRPr="0064196A">
        <w:rPr>
          <w:rFonts w:cstheme="minorHAnsi"/>
          <w:i/>
          <w:iCs/>
          <w:color w:val="222222"/>
          <w:sz w:val="20"/>
          <w:szCs w:val="20"/>
          <w:shd w:val="clear" w:color="auto" w:fill="FFFFFF"/>
        </w:rPr>
        <w:t>and</w:t>
      </w:r>
      <w:proofErr w:type="spellEnd"/>
      <w:r w:rsidRPr="0064196A">
        <w:rPr>
          <w:rFonts w:cstheme="minorHAnsi"/>
          <w:i/>
          <w:iCs/>
          <w:color w:val="222222"/>
          <w:sz w:val="20"/>
          <w:szCs w:val="20"/>
          <w:shd w:val="clear" w:color="auto" w:fill="FFFFFF"/>
        </w:rPr>
        <w:t xml:space="preserve"> Signal Processing (ICASSP), 2013 IEEE International Conference on</w:t>
      </w:r>
      <w:r w:rsidRPr="0064196A">
        <w:rPr>
          <w:rFonts w:cstheme="minorHAnsi"/>
          <w:color w:val="222222"/>
          <w:sz w:val="20"/>
          <w:szCs w:val="20"/>
          <w:shd w:val="clear" w:color="auto" w:fill="FFFFFF"/>
        </w:rPr>
        <w:t>. IEEE, 2013.</w:t>
      </w:r>
    </w:p>
    <w:p w14:paraId="5641E325"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Richardson, Andrea S., et al. "</w:t>
      </w:r>
      <w:proofErr w:type="spellStart"/>
      <w:r w:rsidRPr="0064196A">
        <w:rPr>
          <w:rFonts w:cstheme="minorHAnsi"/>
          <w:color w:val="222222"/>
          <w:sz w:val="20"/>
          <w:szCs w:val="20"/>
          <w:shd w:val="clear" w:color="auto" w:fill="FFFFFF"/>
        </w:rPr>
        <w:t>One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size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doesn’t</w:t>
      </w:r>
      <w:proofErr w:type="spellEnd"/>
      <w:r w:rsidRPr="0064196A">
        <w:rPr>
          <w:rFonts w:cstheme="minorHAnsi"/>
          <w:color w:val="222222"/>
          <w:sz w:val="20"/>
          <w:szCs w:val="20"/>
          <w:shd w:val="clear" w:color="auto" w:fill="FFFFFF"/>
        </w:rPr>
        <w:t xml:space="preserve"> fit all: </w:t>
      </w:r>
      <w:proofErr w:type="spellStart"/>
      <w:r w:rsidRPr="0064196A">
        <w:rPr>
          <w:rFonts w:cstheme="minorHAnsi"/>
          <w:color w:val="222222"/>
          <w:sz w:val="20"/>
          <w:szCs w:val="20"/>
          <w:shd w:val="clear" w:color="auto" w:fill="FFFFFF"/>
        </w:rPr>
        <w:t>cross-sectional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associations</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between</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neighborhood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walkability</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crime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and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physical</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activity</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depends</w:t>
      </w:r>
      <w:proofErr w:type="spellEnd"/>
      <w:r w:rsidRPr="0064196A">
        <w:rPr>
          <w:rFonts w:cstheme="minorHAnsi"/>
          <w:color w:val="222222"/>
          <w:sz w:val="20"/>
          <w:szCs w:val="20"/>
          <w:shd w:val="clear" w:color="auto" w:fill="FFFFFF"/>
        </w:rPr>
        <w:t xml:space="preserve"> on </w:t>
      </w:r>
      <w:proofErr w:type="spellStart"/>
      <w:r w:rsidRPr="0064196A">
        <w:rPr>
          <w:rFonts w:cstheme="minorHAnsi"/>
          <w:color w:val="222222"/>
          <w:sz w:val="20"/>
          <w:szCs w:val="20"/>
          <w:shd w:val="clear" w:color="auto" w:fill="FFFFFF"/>
        </w:rPr>
        <w:t>age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and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sex</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of</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residents</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 xml:space="preserve">BMC </w:t>
      </w:r>
      <w:proofErr w:type="spellStart"/>
      <w:r w:rsidRPr="0064196A">
        <w:rPr>
          <w:rFonts w:cstheme="minorHAnsi"/>
          <w:i/>
          <w:iCs/>
          <w:color w:val="222222"/>
          <w:sz w:val="20"/>
          <w:szCs w:val="20"/>
          <w:shd w:val="clear" w:color="auto" w:fill="FFFFFF"/>
        </w:rPr>
        <w:t>public</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health</w:t>
      </w:r>
      <w:proofErr w:type="spellEnd"/>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14:paraId="38B3DCCE"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proofErr w:type="spellStart"/>
      <w:r w:rsidRPr="0064196A">
        <w:rPr>
          <w:rFonts w:cstheme="minorHAnsi"/>
          <w:color w:val="222222"/>
          <w:sz w:val="20"/>
          <w:szCs w:val="20"/>
          <w:shd w:val="clear" w:color="auto" w:fill="FFFFFF"/>
        </w:rPr>
        <w:lastRenderedPageBreak/>
        <w:t>Hajna</w:t>
      </w:r>
      <w:proofErr w:type="spellEnd"/>
      <w:r w:rsidRPr="0064196A">
        <w:rPr>
          <w:rFonts w:cstheme="minorHAnsi"/>
          <w:color w:val="222222"/>
          <w:sz w:val="20"/>
          <w:szCs w:val="20"/>
          <w:shd w:val="clear" w:color="auto" w:fill="FFFFFF"/>
        </w:rPr>
        <w:t>, Samantha, et al. "</w:t>
      </w:r>
      <w:proofErr w:type="spellStart"/>
      <w:r w:rsidRPr="0064196A">
        <w:rPr>
          <w:rFonts w:cstheme="minorHAnsi"/>
          <w:color w:val="222222"/>
          <w:sz w:val="20"/>
          <w:szCs w:val="20"/>
          <w:shd w:val="clear" w:color="auto" w:fill="FFFFFF"/>
        </w:rPr>
        <w:t>Neighborhood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walkability</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field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validation</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of</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geographic</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information</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system</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measures</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 xml:space="preserve">American </w:t>
      </w:r>
      <w:proofErr w:type="spellStart"/>
      <w:r w:rsidRPr="0064196A">
        <w:rPr>
          <w:rFonts w:cstheme="minorHAnsi"/>
          <w:i/>
          <w:iCs/>
          <w:color w:val="222222"/>
          <w:sz w:val="20"/>
          <w:szCs w:val="20"/>
          <w:shd w:val="clear" w:color="auto" w:fill="FFFFFF"/>
        </w:rPr>
        <w:t>journal</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of</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preventive</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medicine</w:t>
      </w:r>
      <w:proofErr w:type="spellEnd"/>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14:paraId="672AA6EC"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proofErr w:type="spellStart"/>
      <w:r w:rsidRPr="0064196A">
        <w:rPr>
          <w:rFonts w:cstheme="minorHAnsi"/>
          <w:color w:val="222222"/>
          <w:sz w:val="20"/>
          <w:szCs w:val="20"/>
          <w:shd w:val="clear" w:color="auto" w:fill="FFFFFF"/>
        </w:rPr>
        <w:t>Hosler</w:t>
      </w:r>
      <w:proofErr w:type="spellEnd"/>
      <w:r w:rsidRPr="0064196A">
        <w:rPr>
          <w:rFonts w:cstheme="minorHAnsi"/>
          <w:color w:val="222222"/>
          <w:sz w:val="20"/>
          <w:szCs w:val="20"/>
          <w:shd w:val="clear" w:color="auto" w:fill="FFFFFF"/>
        </w:rPr>
        <w:t>, Akiko S., et al. "</w:t>
      </w:r>
      <w:proofErr w:type="spellStart"/>
      <w:r w:rsidRPr="0064196A">
        <w:rPr>
          <w:rFonts w:cstheme="minorHAnsi"/>
          <w:color w:val="222222"/>
          <w:sz w:val="20"/>
          <w:szCs w:val="20"/>
          <w:shd w:val="clear" w:color="auto" w:fill="FFFFFF"/>
        </w:rPr>
        <w:t>Relationship</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between</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objectively</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measured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walkability</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and</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exercise</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walking</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among</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adults</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with</w:t>
      </w:r>
      <w:proofErr w:type="spellEnd"/>
      <w:r w:rsidRPr="0064196A">
        <w:rPr>
          <w:rFonts w:cstheme="minorHAnsi"/>
          <w:color w:val="222222"/>
          <w:sz w:val="20"/>
          <w:szCs w:val="20"/>
          <w:shd w:val="clear" w:color="auto" w:fill="FFFFFF"/>
        </w:rPr>
        <w:t xml:space="preserve"> </w:t>
      </w:r>
      <w:proofErr w:type="spellStart"/>
      <w:r w:rsidRPr="0064196A">
        <w:rPr>
          <w:rFonts w:cstheme="minorHAnsi"/>
          <w:color w:val="222222"/>
          <w:sz w:val="20"/>
          <w:szCs w:val="20"/>
          <w:shd w:val="clear" w:color="auto" w:fill="FFFFFF"/>
        </w:rPr>
        <w:t>diabetes</w:t>
      </w:r>
      <w:proofErr w:type="spellEnd"/>
      <w:r w:rsidRPr="0064196A">
        <w:rPr>
          <w:rFonts w:cstheme="minorHAnsi"/>
          <w:color w:val="222222"/>
          <w:sz w:val="20"/>
          <w:szCs w:val="20"/>
          <w:shd w:val="clear" w:color="auto" w:fill="FFFFFF"/>
        </w:rPr>
        <w:t>."</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 xml:space="preserve">Journal </w:t>
      </w:r>
      <w:proofErr w:type="spellStart"/>
      <w:r w:rsidRPr="0064196A">
        <w:rPr>
          <w:rFonts w:cstheme="minorHAnsi"/>
          <w:i/>
          <w:iCs/>
          <w:color w:val="222222"/>
          <w:sz w:val="20"/>
          <w:szCs w:val="20"/>
          <w:shd w:val="clear" w:color="auto" w:fill="FFFFFF"/>
        </w:rPr>
        <w:t>of</w:t>
      </w:r>
      <w:proofErr w:type="spellEnd"/>
      <w:r w:rsidRPr="0064196A">
        <w:rPr>
          <w:rFonts w:cstheme="minorHAnsi"/>
          <w:i/>
          <w:iCs/>
          <w:color w:val="222222"/>
          <w:sz w:val="20"/>
          <w:szCs w:val="20"/>
          <w:shd w:val="clear" w:color="auto" w:fill="FFFFFF"/>
        </w:rPr>
        <w:t xml:space="preserve"> environmental </w:t>
      </w:r>
      <w:proofErr w:type="spellStart"/>
      <w:r w:rsidRPr="0064196A">
        <w:rPr>
          <w:rFonts w:cstheme="minorHAnsi"/>
          <w:i/>
          <w:iCs/>
          <w:color w:val="222222"/>
          <w:sz w:val="20"/>
          <w:szCs w:val="20"/>
          <w:shd w:val="clear" w:color="auto" w:fill="FFFFFF"/>
        </w:rPr>
        <w:t>and</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public</w:t>
      </w:r>
      <w:proofErr w:type="spellEnd"/>
      <w:r w:rsidRPr="0064196A">
        <w:rPr>
          <w:rFonts w:cstheme="minorHAnsi"/>
          <w:i/>
          <w:iCs/>
          <w:color w:val="222222"/>
          <w:sz w:val="20"/>
          <w:szCs w:val="20"/>
          <w:shd w:val="clear" w:color="auto" w:fill="FFFFFF"/>
        </w:rPr>
        <w:t xml:space="preserve"> </w:t>
      </w:r>
      <w:proofErr w:type="spellStart"/>
      <w:r w:rsidRPr="0064196A">
        <w:rPr>
          <w:rFonts w:cstheme="minorHAnsi"/>
          <w:i/>
          <w:iCs/>
          <w:color w:val="222222"/>
          <w:sz w:val="20"/>
          <w:szCs w:val="20"/>
          <w:shd w:val="clear" w:color="auto" w:fill="FFFFFF"/>
        </w:rPr>
        <w:t>health</w:t>
      </w:r>
      <w:proofErr w:type="spellEnd"/>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14:paraId="6A528EA3"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 xml:space="preserve">Clarke, </w:t>
      </w:r>
      <w:proofErr w:type="spellStart"/>
      <w:r w:rsidRPr="0064196A">
        <w:rPr>
          <w:rFonts w:eastAsia="Times New Roman" w:cstheme="minorHAnsi"/>
          <w:color w:val="222222"/>
          <w:sz w:val="20"/>
          <w:szCs w:val="20"/>
          <w:shd w:val="clear" w:color="auto" w:fill="FFFFFF"/>
          <w:lang w:val="en-US"/>
        </w:rPr>
        <w:t>Philippa</w:t>
      </w:r>
      <w:proofErr w:type="spellEnd"/>
      <w:r w:rsidRPr="0064196A">
        <w:rPr>
          <w:rFonts w:eastAsia="Times New Roman" w:cstheme="minorHAnsi"/>
          <w:color w:val="222222"/>
          <w:sz w:val="20"/>
          <w:szCs w:val="20"/>
          <w:shd w:val="clear" w:color="auto" w:fill="FFFFFF"/>
          <w:lang w:val="en-US"/>
        </w:rPr>
        <w:t>,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14:paraId="7C36FA6C"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 xml:space="preserve">Kim, </w:t>
      </w:r>
      <w:proofErr w:type="spellStart"/>
      <w:r w:rsidRPr="0064196A">
        <w:rPr>
          <w:rFonts w:eastAsia="Times New Roman" w:cstheme="minorHAnsi"/>
          <w:color w:val="222222"/>
          <w:sz w:val="20"/>
          <w:szCs w:val="20"/>
          <w:shd w:val="clear" w:color="auto" w:fill="FFFFFF"/>
          <w:lang w:val="en-US"/>
        </w:rPr>
        <w:t>Hyungjin</w:t>
      </w:r>
      <w:proofErr w:type="spellEnd"/>
      <w:r w:rsidRPr="0064196A">
        <w:rPr>
          <w:rFonts w:eastAsia="Times New Roman" w:cstheme="minorHAnsi"/>
          <w:color w:val="222222"/>
          <w:sz w:val="20"/>
          <w:szCs w:val="20"/>
          <w:shd w:val="clear" w:color="auto" w:fill="FFFFFF"/>
          <w:lang w:val="en-US"/>
        </w:rPr>
        <w:t xml:space="preserve"> et al.  “A Probabilistic Feature Map-Based Localization System Using a Monocular Camera.”  Sensors 2015</w:t>
      </w:r>
    </w:p>
    <w:p w14:paraId="6432010F"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sz w:val="20"/>
          <w:szCs w:val="20"/>
          <w:lang w:val="en-US"/>
        </w:rPr>
        <w:t xml:space="preserve"> Kelly, Cheryl et al. “The </w:t>
      </w:r>
      <w:proofErr w:type="spellStart"/>
      <w:r w:rsidRPr="0064196A">
        <w:rPr>
          <w:rFonts w:eastAsia="Times New Roman" w:cstheme="minorHAnsi"/>
          <w:sz w:val="20"/>
          <w:szCs w:val="20"/>
          <w:lang w:val="en-US"/>
        </w:rPr>
        <w:t>Assoication</w:t>
      </w:r>
      <w:proofErr w:type="spellEnd"/>
      <w:r w:rsidRPr="0064196A">
        <w:rPr>
          <w:rFonts w:eastAsia="Times New Roman" w:cstheme="minorHAnsi"/>
          <w:sz w:val="20"/>
          <w:szCs w:val="20"/>
          <w:lang w:val="en-US"/>
        </w:rPr>
        <w:t xml:space="preserve"> of Sidewalk Walkability and Physical Disorder with Area-Level Race and Poverty.”</w:t>
      </w:r>
    </w:p>
    <w:p w14:paraId="6D5F9827"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sz w:val="20"/>
          <w:szCs w:val="20"/>
          <w:lang w:val="en-US"/>
        </w:rPr>
        <w:t xml:space="preserve"> Sheppard, Stephen R.J., </w:t>
      </w:r>
      <w:proofErr w:type="spellStart"/>
      <w:r w:rsidRPr="0064196A">
        <w:rPr>
          <w:rFonts w:eastAsia="Times New Roman" w:cstheme="minorHAnsi"/>
          <w:sz w:val="20"/>
          <w:szCs w:val="20"/>
          <w:lang w:val="en-US"/>
        </w:rPr>
        <w:t>Cizek</w:t>
      </w:r>
      <w:proofErr w:type="spellEnd"/>
      <w:r w:rsidRPr="0064196A">
        <w:rPr>
          <w:rFonts w:eastAsia="Times New Roman" w:cstheme="minorHAnsi"/>
          <w:sz w:val="20"/>
          <w:szCs w:val="20"/>
          <w:lang w:val="en-US"/>
        </w:rPr>
        <w:t xml:space="preserve">, Petr.  “The Ethics of Google Earth: From Spatial Data to Landscape Visualization.”  </w:t>
      </w:r>
    </w:p>
    <w:p w14:paraId="075D0C1A" w14:textId="77777777" w:rsidR="0064196A" w:rsidRPr="0064196A" w:rsidRDefault="0064196A" w:rsidP="0064196A">
      <w:pPr>
        <w:pStyle w:val="p1a"/>
        <w:rPr>
          <w:rFonts w:asciiTheme="minorHAnsi" w:hAnsiTheme="minorHAnsi" w:cstheme="minorHAnsi"/>
        </w:rPr>
      </w:pPr>
    </w:p>
    <w:p w14:paraId="17A605B5" w14:textId="77777777" w:rsidR="0064196A" w:rsidRPr="0064196A" w:rsidRDefault="0064196A" w:rsidP="0064196A">
      <w:pPr>
        <w:ind w:firstLine="0"/>
        <w:rPr>
          <w:rFonts w:asciiTheme="minorHAnsi" w:hAnsiTheme="minorHAnsi" w:cstheme="minorHAnsi"/>
        </w:rPr>
      </w:pPr>
    </w:p>
    <w:p w14:paraId="5735B670" w14:textId="77777777" w:rsidR="004D27DA" w:rsidRPr="0064196A" w:rsidRDefault="004D27DA" w:rsidP="004D27DA">
      <w:pPr>
        <w:ind w:firstLine="0"/>
        <w:rPr>
          <w:rFonts w:asciiTheme="minorHAnsi" w:hAnsiTheme="minorHAnsi" w:cstheme="minorHAnsi"/>
        </w:rPr>
      </w:pPr>
    </w:p>
    <w:p w14:paraId="42A4BDAE" w14:textId="77777777" w:rsidR="004D27DA" w:rsidRPr="0064196A" w:rsidRDefault="004D27DA" w:rsidP="004D27DA">
      <w:pPr>
        <w:rPr>
          <w:rFonts w:asciiTheme="minorHAnsi" w:hAnsiTheme="minorHAnsi" w:cstheme="minorHAnsi"/>
        </w:rPr>
      </w:pPr>
    </w:p>
    <w:p w14:paraId="450D91A1" w14:textId="77777777" w:rsidR="004D27DA" w:rsidRPr="0064196A" w:rsidRDefault="004D27DA" w:rsidP="004D27DA">
      <w:pPr>
        <w:rPr>
          <w:rFonts w:asciiTheme="minorHAnsi" w:hAnsiTheme="minorHAnsi" w:cstheme="minorHAnsi"/>
        </w:rPr>
      </w:pPr>
    </w:p>
    <w:p w14:paraId="3498AA07" w14:textId="77777777" w:rsidR="004D27DA" w:rsidRPr="0064196A" w:rsidRDefault="004D27DA" w:rsidP="004D27DA">
      <w:pPr>
        <w:rPr>
          <w:rFonts w:asciiTheme="minorHAnsi" w:hAnsiTheme="minorHAnsi" w:cstheme="minorHAnsi"/>
        </w:rPr>
      </w:pPr>
    </w:p>
    <w:p w14:paraId="5FBF8E88" w14:textId="77777777" w:rsidR="004D27DA" w:rsidRPr="0064196A" w:rsidRDefault="004D27DA" w:rsidP="004D27DA">
      <w:pPr>
        <w:rPr>
          <w:rFonts w:asciiTheme="minorHAnsi" w:hAnsiTheme="minorHAnsi" w:cstheme="minorHAnsi"/>
        </w:rPr>
      </w:pPr>
    </w:p>
    <w:p w14:paraId="52CBD5E4" w14:textId="77777777" w:rsidR="006B6EAB" w:rsidRPr="0064196A" w:rsidRDefault="006B6EAB" w:rsidP="00C55F8E">
      <w:pPr>
        <w:rPr>
          <w:rFonts w:asciiTheme="minorHAnsi" w:hAnsiTheme="minorHAnsi" w:cstheme="minorHAnsi"/>
        </w:rPr>
      </w:pPr>
    </w:p>
    <w:sectPr w:rsidR="006B6EAB" w:rsidRPr="0064196A">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rew Abbott" w:date="2017-07-02T18:35:00Z" w:initials="AA">
    <w:p w14:paraId="24A51793" w14:textId="77777777" w:rsidR="004C3295" w:rsidRDefault="004C3295">
      <w:pPr>
        <w:pStyle w:val="CommentText"/>
      </w:pPr>
      <w:r>
        <w:rPr>
          <w:rStyle w:val="CommentReference"/>
        </w:rPr>
        <w:annotationRef/>
      </w:r>
      <w:r>
        <w:t>From Dr. Engel’s comments: “</w:t>
      </w:r>
      <w:r>
        <w:rPr>
          <w:rFonts w:ascii="Arial" w:hAnsi="Arial" w:cs="Arial"/>
          <w:color w:val="333333"/>
          <w:sz w:val="17"/>
          <w:szCs w:val="17"/>
          <w:shd w:val="clear" w:color="auto" w:fill="FFFFFF"/>
        </w:rPr>
        <w:t> I will note that the Abstract says that "we explore the feasibility...</w:t>
      </w:r>
      <w:proofErr w:type="gramStart"/>
      <w:r>
        <w:rPr>
          <w:rFonts w:ascii="Arial" w:hAnsi="Arial" w:cs="Arial"/>
          <w:color w:val="333333"/>
          <w:sz w:val="17"/>
          <w:szCs w:val="17"/>
          <w:shd w:val="clear" w:color="auto" w:fill="FFFFFF"/>
        </w:rPr>
        <w:t>".</w:t>
      </w:r>
      <w:proofErr w:type="gramEnd"/>
      <w:r>
        <w:rPr>
          <w:rFonts w:ascii="Arial" w:hAnsi="Arial" w:cs="Arial"/>
          <w:color w:val="333333"/>
          <w:sz w:val="17"/>
          <w:szCs w:val="17"/>
          <w:shd w:val="clear" w:color="auto" w:fill="FFFFFF"/>
        </w:rPr>
        <w:t xml:space="preserve">  While you may be exploring the feasibility, you should not actually say that in your final paper.  You're going to say "yes" we found this approach feasible or "no" we were unable to find a feasible way to use this approach (which just makes you look bad, so of course your answer is "yes"). The point is that you need to get right to the problem and your solution in the abstract.  "</w:t>
      </w:r>
      <w:proofErr w:type="gramStart"/>
      <w:r>
        <w:rPr>
          <w:rFonts w:ascii="Arial" w:hAnsi="Arial" w:cs="Arial"/>
          <w:color w:val="333333"/>
          <w:sz w:val="17"/>
          <w:szCs w:val="17"/>
          <w:shd w:val="clear" w:color="auto" w:fill="FFFFFF"/>
        </w:rPr>
        <w:t>explore</w:t>
      </w:r>
      <w:proofErr w:type="gramEnd"/>
      <w:r>
        <w:rPr>
          <w:rFonts w:ascii="Arial" w:hAnsi="Arial" w:cs="Arial"/>
          <w:color w:val="333333"/>
          <w:sz w:val="17"/>
          <w:szCs w:val="17"/>
          <w:shd w:val="clear" w:color="auto" w:fill="FFFFFF"/>
        </w:rPr>
        <w:t>" is called research in academia.”</w:t>
      </w:r>
    </w:p>
  </w:comment>
  <w:comment w:id="2" w:author="Andrew Abbott" w:date="2017-07-02T18:37:00Z" w:initials="AA">
    <w:p w14:paraId="6C863306" w14:textId="77777777" w:rsidR="004C3295" w:rsidRPr="001254D9" w:rsidRDefault="004C3295" w:rsidP="001254D9">
      <w:pPr>
        <w:pStyle w:val="CommentText"/>
        <w:rPr>
          <w:sz w:val="16"/>
          <w:szCs w:val="16"/>
        </w:rPr>
      </w:pPr>
      <w:r>
        <w:rPr>
          <w:rStyle w:val="CommentReference"/>
        </w:rPr>
        <w:annotationRef/>
      </w:r>
      <w:r>
        <w:rPr>
          <w:rStyle w:val="CommentReference"/>
        </w:rPr>
        <w:t>We have a training set from UMD.</w:t>
      </w:r>
    </w:p>
  </w:comment>
  <w:comment w:id="64" w:author="Andrew Abbott" w:date="2017-07-02T19:13:00Z" w:initials="AA">
    <w:p w14:paraId="73605819" w14:textId="77777777" w:rsidR="004C3295" w:rsidRDefault="004C3295" w:rsidP="003A7666">
      <w:pPr>
        <w:pStyle w:val="CommentText"/>
      </w:pPr>
      <w:r>
        <w:rPr>
          <w:rStyle w:val="CommentReference"/>
        </w:rPr>
        <w:annotationRef/>
      </w:r>
      <w:r>
        <w:t>Good for introduction/problem section</w:t>
      </w:r>
    </w:p>
    <w:p w14:paraId="5220BF13" w14:textId="77777777" w:rsidR="004C3295" w:rsidRDefault="004C3295" w:rsidP="003A7666">
      <w:pPr>
        <w:pStyle w:val="CommentText"/>
      </w:pPr>
    </w:p>
  </w:comment>
  <w:comment w:id="65" w:author="Andrew Abbott" w:date="2017-07-02T19:15:00Z" w:initials="AA">
    <w:p w14:paraId="4D4F2FD1" w14:textId="77777777" w:rsidR="004C3295" w:rsidRDefault="004C3295">
      <w:pPr>
        <w:pStyle w:val="CommentText"/>
      </w:pPr>
      <w:r>
        <w:rPr>
          <w:rStyle w:val="CommentReference"/>
        </w:rPr>
        <w:annotationRef/>
      </w:r>
      <w:r>
        <w:t>What are the areas?</w:t>
      </w:r>
    </w:p>
  </w:comment>
  <w:comment w:id="69" w:author="Andrew Abbott" w:date="2017-07-02T18:39:00Z" w:initials="AA">
    <w:p w14:paraId="71EA3EB0" w14:textId="77777777" w:rsidR="004C3295" w:rsidRDefault="004C3295">
      <w:pPr>
        <w:pStyle w:val="CommentText"/>
        <w:rPr>
          <w:rFonts w:ascii="Arial" w:hAnsi="Arial" w:cs="Arial"/>
          <w:color w:val="333333"/>
          <w:sz w:val="17"/>
          <w:szCs w:val="17"/>
          <w:shd w:val="clear" w:color="auto" w:fill="FFFFFF"/>
        </w:rPr>
      </w:pPr>
      <w:r>
        <w:rPr>
          <w:rStyle w:val="CommentReference"/>
        </w:rPr>
        <w:annotationRef/>
      </w:r>
      <w:r>
        <w:t>“</w:t>
      </w:r>
      <w:r>
        <w:rPr>
          <w:rFonts w:ascii="Arial" w:hAnsi="Arial" w:cs="Arial"/>
          <w:color w:val="333333"/>
          <w:sz w:val="17"/>
          <w:szCs w:val="17"/>
          <w:shd w:val="clear" w:color="auto" w:fill="FFFFFF"/>
        </w:rPr>
        <w:t>I'll also note that under your Project Plan you have actually solving the problem coming last. You likely will have an iterative design process, so hopefully you will develop neural networks earlier and document as you go along (instead of at the end...oh wait. That's what all the drafts force you to do...)”</w:t>
      </w:r>
    </w:p>
    <w:p w14:paraId="4273D701" w14:textId="77777777" w:rsidR="004C3295" w:rsidRDefault="004C3295" w:rsidP="001254D9">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51793" w15:done="0"/>
  <w15:commentEx w15:paraId="6C863306" w15:done="0"/>
  <w15:commentEx w15:paraId="5220BF13" w15:done="0"/>
  <w15:commentEx w15:paraId="4D4F2FD1" w15:done="0"/>
  <w15:commentEx w15:paraId="4273D7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51793" w16cid:durableId="1D03BB66"/>
  <w16cid:commentId w16cid:paraId="6C863306" w16cid:durableId="1D03BBE1"/>
  <w16cid:commentId w16cid:paraId="5220BF13" w16cid:durableId="1D03C4F9"/>
  <w16cid:commentId w16cid:paraId="4D4F2FD1" w16cid:durableId="1D03C4B6"/>
  <w16cid:commentId w16cid:paraId="4273D701" w16cid:durableId="1D03BC7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D529E" w14:textId="77777777" w:rsidR="004C3295" w:rsidRDefault="004C3295">
      <w:r>
        <w:separator/>
      </w:r>
    </w:p>
  </w:endnote>
  <w:endnote w:type="continuationSeparator" w:id="0">
    <w:p w14:paraId="3E44D08F" w14:textId="77777777" w:rsidR="004C3295" w:rsidRDefault="004C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56902" w14:textId="77777777" w:rsidR="004C3295" w:rsidRDefault="004C3295">
      <w:r>
        <w:separator/>
      </w:r>
    </w:p>
  </w:footnote>
  <w:footnote w:type="continuationSeparator" w:id="0">
    <w:p w14:paraId="369C2AD1" w14:textId="77777777" w:rsidR="004C3295" w:rsidRDefault="004C32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Abbott">
    <w15:presenceInfo w15:providerId="Windows Live" w15:userId="307cfc73cade38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469B"/>
    <w:rsid w:val="00011B3C"/>
    <w:rsid w:val="0001671A"/>
    <w:rsid w:val="00040D46"/>
    <w:rsid w:val="00050DFE"/>
    <w:rsid w:val="00081042"/>
    <w:rsid w:val="00082840"/>
    <w:rsid w:val="00094440"/>
    <w:rsid w:val="000F3122"/>
    <w:rsid w:val="001254D9"/>
    <w:rsid w:val="001532C0"/>
    <w:rsid w:val="00153D88"/>
    <w:rsid w:val="0016262C"/>
    <w:rsid w:val="00165C6D"/>
    <w:rsid w:val="001866D9"/>
    <w:rsid w:val="001D3036"/>
    <w:rsid w:val="001D6D83"/>
    <w:rsid w:val="001E2B8E"/>
    <w:rsid w:val="00202053"/>
    <w:rsid w:val="00203798"/>
    <w:rsid w:val="00252BAB"/>
    <w:rsid w:val="002A3EE9"/>
    <w:rsid w:val="002F1B8D"/>
    <w:rsid w:val="00371779"/>
    <w:rsid w:val="00372943"/>
    <w:rsid w:val="0038784E"/>
    <w:rsid w:val="003A5EE7"/>
    <w:rsid w:val="003A7666"/>
    <w:rsid w:val="003C5FA0"/>
    <w:rsid w:val="003D3C40"/>
    <w:rsid w:val="003F1153"/>
    <w:rsid w:val="004C3295"/>
    <w:rsid w:val="004D27DA"/>
    <w:rsid w:val="004E59A7"/>
    <w:rsid w:val="00506D18"/>
    <w:rsid w:val="00511261"/>
    <w:rsid w:val="005175D5"/>
    <w:rsid w:val="0052300D"/>
    <w:rsid w:val="00532FCF"/>
    <w:rsid w:val="005515BD"/>
    <w:rsid w:val="00586CFF"/>
    <w:rsid w:val="00604823"/>
    <w:rsid w:val="00605CB7"/>
    <w:rsid w:val="006225EA"/>
    <w:rsid w:val="0064196A"/>
    <w:rsid w:val="00652234"/>
    <w:rsid w:val="00657488"/>
    <w:rsid w:val="00663895"/>
    <w:rsid w:val="0067477F"/>
    <w:rsid w:val="00684F23"/>
    <w:rsid w:val="006A1BD8"/>
    <w:rsid w:val="006B6EAB"/>
    <w:rsid w:val="006E4679"/>
    <w:rsid w:val="007131A7"/>
    <w:rsid w:val="007214AA"/>
    <w:rsid w:val="007309D0"/>
    <w:rsid w:val="007718FC"/>
    <w:rsid w:val="00795BFB"/>
    <w:rsid w:val="007B0FD2"/>
    <w:rsid w:val="007B61CB"/>
    <w:rsid w:val="007C7163"/>
    <w:rsid w:val="00810F48"/>
    <w:rsid w:val="00812D4E"/>
    <w:rsid w:val="0082263A"/>
    <w:rsid w:val="0088639B"/>
    <w:rsid w:val="008A0799"/>
    <w:rsid w:val="008B65DE"/>
    <w:rsid w:val="008D01CF"/>
    <w:rsid w:val="008F5F72"/>
    <w:rsid w:val="00914605"/>
    <w:rsid w:val="009747F7"/>
    <w:rsid w:val="009942D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B069EE"/>
    <w:rsid w:val="00B24836"/>
    <w:rsid w:val="00B356F3"/>
    <w:rsid w:val="00B52FF3"/>
    <w:rsid w:val="00B66EA8"/>
    <w:rsid w:val="00BD19BD"/>
    <w:rsid w:val="00BD4ADC"/>
    <w:rsid w:val="00BD5317"/>
    <w:rsid w:val="00BE6E06"/>
    <w:rsid w:val="00BE73A2"/>
    <w:rsid w:val="00C21DCE"/>
    <w:rsid w:val="00C52E92"/>
    <w:rsid w:val="00C55F8E"/>
    <w:rsid w:val="00C619E4"/>
    <w:rsid w:val="00C638FD"/>
    <w:rsid w:val="00C951AE"/>
    <w:rsid w:val="00CE21D1"/>
    <w:rsid w:val="00CF0521"/>
    <w:rsid w:val="00CF5A88"/>
    <w:rsid w:val="00D1060C"/>
    <w:rsid w:val="00D15D54"/>
    <w:rsid w:val="00D25733"/>
    <w:rsid w:val="00D46E59"/>
    <w:rsid w:val="00D552CD"/>
    <w:rsid w:val="00DC2926"/>
    <w:rsid w:val="00E04A1F"/>
    <w:rsid w:val="00E20452"/>
    <w:rsid w:val="00E3194C"/>
    <w:rsid w:val="00E3380D"/>
    <w:rsid w:val="00EA1D86"/>
    <w:rsid w:val="00EA3833"/>
    <w:rsid w:val="00EA3C57"/>
    <w:rsid w:val="00EE2654"/>
    <w:rsid w:val="00F35037"/>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FA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file:///C:\SMU%20Data%20science\capstone\AppData\Local\Temp\Temp1_CapstoneProject-master.zip\CapstoneProject-master\github.com\dpmurraygt\CapstoneProject" TargetMode="Externa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\Dokumente und Einstellungen\Kramer.SPRINGER-SBM\Desktop\in here\AuthorsInstructions\Wordnew\trial.dot</Template>
  <TotalTime>23</TotalTime>
  <Pages>8</Pages>
  <Words>3350</Words>
  <Characters>19099</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22405</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Dennis Murray</cp:lastModifiedBy>
  <cp:revision>3</cp:revision>
  <cp:lastPrinted>2006-03-24T15:58:00Z</cp:lastPrinted>
  <dcterms:created xsi:type="dcterms:W3CDTF">2017-07-04T15:12:00Z</dcterms:created>
  <dcterms:modified xsi:type="dcterms:W3CDTF">2017-07-04T15:23:00Z</dcterms:modified>
</cp:coreProperties>
</file>